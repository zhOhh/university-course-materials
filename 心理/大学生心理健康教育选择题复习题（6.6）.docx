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rFonts w:hint="default" w:ascii="宋体" w:hAnsi="宋体" w:eastAsia="宋体" w:cs="宋体"/>
          <w:b/>
          <w:bCs/>
          <w:kern w:val="0"/>
          <w:sz w:val="28"/>
          <w:szCs w:val="28"/>
          <w:highlight w:val="none"/>
          <w:lang w:val="en-US" w:eastAsia="zh-CN"/>
        </w:rPr>
      </w:pPr>
      <w:r>
        <w:rPr>
          <w:rFonts w:hint="eastAsia" w:ascii="宋体" w:hAnsi="宋体" w:eastAsia="宋体" w:cs="宋体"/>
          <w:b/>
          <w:bCs/>
          <w:kern w:val="0"/>
          <w:sz w:val="28"/>
          <w:szCs w:val="28"/>
          <w:highlight w:val="none"/>
        </w:rPr>
        <w:t>大学生心理健康教育</w:t>
      </w:r>
      <w:ins w:id="0" w:author="Administrator" w:date="2022-06-06T10:07:42Z">
        <w:r>
          <w:rPr>
            <w:rFonts w:hint="eastAsia" w:ascii="宋体" w:hAnsi="宋体" w:eastAsia="宋体" w:cs="宋体"/>
            <w:b/>
            <w:bCs/>
            <w:kern w:val="0"/>
            <w:sz w:val="28"/>
            <w:szCs w:val="28"/>
            <w:highlight w:val="none"/>
            <w:lang w:val="en-US" w:eastAsia="zh-CN"/>
          </w:rPr>
          <w:t>选择题</w:t>
        </w:r>
      </w:ins>
      <w:ins w:id="1" w:author="Administrator" w:date="2022-06-06T10:07:44Z">
        <w:r>
          <w:rPr>
            <w:rFonts w:hint="eastAsia" w:ascii="宋体" w:hAnsi="宋体" w:eastAsia="宋体" w:cs="宋体"/>
            <w:b/>
            <w:bCs/>
            <w:kern w:val="0"/>
            <w:sz w:val="28"/>
            <w:szCs w:val="28"/>
            <w:highlight w:val="none"/>
            <w:lang w:val="en-US" w:eastAsia="zh-CN"/>
          </w:rPr>
          <w:t>复习题</w:t>
        </w:r>
      </w:ins>
    </w:p>
    <w:p>
      <w:pPr>
        <w:autoSpaceDE w:val="0"/>
        <w:autoSpaceDN w:val="0"/>
        <w:adjustRightInd w:val="0"/>
        <w:jc w:val="both"/>
        <w:rPr>
          <w:rFonts w:hint="eastAsia" w:ascii="宋体" w:hAnsi="宋体" w:eastAsia="宋体" w:cs="宋体"/>
          <w:b/>
          <w:bCs/>
          <w:kern w:val="0"/>
          <w:sz w:val="24"/>
          <w:szCs w:val="24"/>
          <w:highlight w:val="none"/>
        </w:rPr>
      </w:pPr>
    </w:p>
    <w:p>
      <w:pPr>
        <w:autoSpaceDE w:val="0"/>
        <w:autoSpaceDN w:val="0"/>
        <w:adjustRightInd w:val="0"/>
        <w:jc w:val="left"/>
        <w:rPr>
          <w:rFonts w:hint="eastAsia" w:ascii="宋体" w:hAnsi="宋体" w:eastAsia="宋体" w:cs="宋体"/>
          <w:b/>
          <w:bCs/>
          <w:kern w:val="0"/>
          <w:sz w:val="28"/>
          <w:szCs w:val="28"/>
          <w:highlight w:val="none"/>
        </w:rPr>
      </w:pPr>
      <w:r>
        <w:rPr>
          <w:rFonts w:hint="eastAsia" w:ascii="宋体" w:hAnsi="宋体" w:eastAsia="宋体" w:cs="宋体"/>
          <w:b/>
          <w:bCs/>
          <w:kern w:val="0"/>
          <w:sz w:val="28"/>
          <w:szCs w:val="28"/>
          <w:highlight w:val="none"/>
        </w:rPr>
        <w:t>第一章：大学生心理健康导论</w:t>
      </w: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一、单选题：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1、大学生心理健康标准有()。</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智力正常</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意志、行为健全协调</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自我</w:t>
      </w:r>
      <w:r>
        <w:rPr>
          <w:rFonts w:hint="eastAsia" w:ascii="宋体" w:hAnsi="宋体" w:eastAsia="宋体" w:cs="宋体"/>
          <w:kern w:val="0"/>
          <w:sz w:val="24"/>
          <w:szCs w:val="24"/>
          <w:highlight w:val="none"/>
          <w:lang w:val="en-US" w:eastAsia="zh-CN"/>
        </w:rPr>
        <w:t>意识</w:t>
      </w:r>
      <w:r>
        <w:rPr>
          <w:rFonts w:hint="eastAsia" w:ascii="宋体" w:hAnsi="宋体" w:eastAsia="宋体" w:cs="宋体"/>
          <w:kern w:val="0"/>
          <w:sz w:val="24"/>
          <w:szCs w:val="24"/>
          <w:highlight w:val="none"/>
        </w:rPr>
        <w:t>良好人格完整</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以上全是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D</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二、判断题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1、心理咨询主要指通过</w:t>
      </w:r>
      <w:r>
        <w:rPr>
          <w:rFonts w:hint="eastAsia" w:ascii="宋体" w:hAnsi="宋体" w:eastAsia="宋体" w:cs="宋体"/>
          <w:kern w:val="0"/>
          <w:sz w:val="24"/>
          <w:szCs w:val="24"/>
          <w:highlight w:val="yellow"/>
          <w:rPrChange w:id="2" w:author="渜" w:date="2022-06-20T17:56:49Z">
            <w:rPr>
              <w:rFonts w:hint="eastAsia" w:ascii="宋体" w:hAnsi="宋体" w:eastAsia="宋体" w:cs="宋体"/>
              <w:kern w:val="0"/>
              <w:sz w:val="24"/>
              <w:szCs w:val="24"/>
              <w:highlight w:val="none"/>
            </w:rPr>
          </w:rPrChange>
        </w:rPr>
        <w:t>心理学理论指导</w:t>
      </w:r>
      <w:r>
        <w:rPr>
          <w:rFonts w:hint="eastAsia" w:ascii="宋体" w:hAnsi="宋体" w:eastAsia="宋体" w:cs="宋体"/>
          <w:kern w:val="0"/>
          <w:sz w:val="24"/>
          <w:szCs w:val="24"/>
          <w:highlight w:val="none"/>
        </w:rPr>
        <w:t>和</w:t>
      </w:r>
      <w:r>
        <w:rPr>
          <w:rFonts w:hint="eastAsia" w:ascii="宋体" w:hAnsi="宋体" w:eastAsia="宋体" w:cs="宋体"/>
          <w:kern w:val="0"/>
          <w:sz w:val="24"/>
          <w:szCs w:val="24"/>
          <w:highlight w:val="yellow"/>
          <w:rPrChange w:id="3" w:author="渜" w:date="2022-06-20T17:55:33Z">
            <w:rPr>
              <w:rFonts w:hint="eastAsia" w:ascii="宋体" w:hAnsi="宋体" w:eastAsia="宋体" w:cs="宋体"/>
              <w:kern w:val="0"/>
              <w:sz w:val="24"/>
              <w:szCs w:val="24"/>
              <w:highlight w:val="none"/>
            </w:rPr>
          </w:rPrChange>
        </w:rPr>
        <w:t>技术应用</w:t>
      </w:r>
      <w:r>
        <w:rPr>
          <w:rFonts w:hint="eastAsia" w:ascii="宋体" w:hAnsi="宋体" w:eastAsia="宋体" w:cs="宋体"/>
          <w:kern w:val="0"/>
          <w:sz w:val="24"/>
          <w:szCs w:val="24"/>
          <w:highlight w:val="none"/>
        </w:rPr>
        <w:t>的临床干预措施来进行?</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2、心理学就是发发问卷</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错误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3、心理学是一门研究心理现象及其规律的科学</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4、心理咨询的目的是提高个人的心理素质,使人健康,愉快,有意义地生活。</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5、心理咨询是心理咨询师</w:t>
      </w:r>
      <w:r>
        <w:rPr>
          <w:rFonts w:hint="eastAsia" w:ascii="宋体" w:hAnsi="宋体" w:eastAsia="宋体" w:cs="宋体"/>
          <w:kern w:val="0"/>
          <w:sz w:val="24"/>
          <w:szCs w:val="24"/>
          <w:highlight w:val="yellow"/>
        </w:rPr>
        <w:t>协助</w:t>
      </w:r>
      <w:r>
        <w:rPr>
          <w:rFonts w:hint="eastAsia" w:ascii="宋体" w:hAnsi="宋体" w:eastAsia="宋体" w:cs="宋体"/>
          <w:kern w:val="0"/>
          <w:sz w:val="24"/>
          <w:szCs w:val="24"/>
          <w:highlight w:val="none"/>
        </w:rPr>
        <w:t>求助者解决心理问题的过程。</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6、大学生心理健康的标准:1,智力正常2,情绪情感积极稳定3,意志</w:t>
      </w:r>
      <w:r>
        <w:rPr>
          <w:rFonts w:hint="eastAsia" w:ascii="宋体" w:hAnsi="宋体" w:eastAsia="宋体" w:cs="宋体"/>
          <w:kern w:val="0"/>
          <w:sz w:val="24"/>
          <w:szCs w:val="24"/>
          <w:highlight w:val="none"/>
          <w:lang w:eastAsia="zh-CN"/>
        </w:rPr>
        <w:t>、</w:t>
      </w:r>
      <w:r>
        <w:rPr>
          <w:rFonts w:hint="eastAsia" w:ascii="宋体" w:hAnsi="宋体" w:eastAsia="宋体" w:cs="宋体"/>
          <w:kern w:val="0"/>
          <w:sz w:val="24"/>
          <w:szCs w:val="24"/>
          <w:highlight w:val="none"/>
        </w:rPr>
        <w:t>行为健全协调4,自我意识良好人格完整5,社会适应良好6,心理行为符合年龄性别角色。</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7、1879年,</w:t>
      </w:r>
      <w:r>
        <w:rPr>
          <w:rFonts w:hint="eastAsia" w:ascii="宋体" w:hAnsi="宋体" w:eastAsia="宋体" w:cs="宋体"/>
          <w:kern w:val="0"/>
          <w:sz w:val="24"/>
          <w:szCs w:val="24"/>
          <w:highlight w:val="yellow"/>
        </w:rPr>
        <w:t>冯特教授</w:t>
      </w:r>
      <w:r>
        <w:rPr>
          <w:rFonts w:hint="eastAsia" w:ascii="宋体" w:hAnsi="宋体" w:eastAsia="宋体" w:cs="宋体"/>
          <w:kern w:val="0"/>
          <w:sz w:val="24"/>
          <w:szCs w:val="24"/>
          <w:highlight w:val="none"/>
        </w:rPr>
        <w:t>在德国莱比锡大学创建世界上第一个心理学实验室,标志着科学心理学的诞生。</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8、</w:t>
      </w:r>
      <w:r>
        <w:rPr>
          <w:rFonts w:hint="eastAsia" w:ascii="宋体" w:hAnsi="宋体" w:eastAsia="宋体" w:cs="宋体"/>
          <w:kern w:val="0"/>
          <w:sz w:val="24"/>
          <w:szCs w:val="24"/>
          <w:highlight w:val="yellow"/>
        </w:rPr>
        <w:t>身体健康</w:t>
      </w:r>
      <w:r>
        <w:rPr>
          <w:rFonts w:hint="eastAsia" w:ascii="宋体" w:hAnsi="宋体" w:eastAsia="宋体" w:cs="宋体"/>
          <w:kern w:val="0"/>
          <w:sz w:val="24"/>
          <w:szCs w:val="24"/>
          <w:highlight w:val="none"/>
        </w:rPr>
        <w:t>是心理健康的</w:t>
      </w:r>
      <w:r>
        <w:rPr>
          <w:rFonts w:hint="eastAsia" w:ascii="宋体" w:hAnsi="宋体" w:eastAsia="宋体" w:cs="宋体"/>
          <w:kern w:val="0"/>
          <w:sz w:val="24"/>
          <w:szCs w:val="24"/>
          <w:highlight w:val="yellow"/>
        </w:rPr>
        <w:t>基础和载体</w:t>
      </w:r>
      <w:r>
        <w:rPr>
          <w:rFonts w:hint="eastAsia" w:ascii="宋体" w:hAnsi="宋体" w:eastAsia="宋体" w:cs="宋体"/>
          <w:kern w:val="0"/>
          <w:sz w:val="24"/>
          <w:szCs w:val="24"/>
          <w:highlight w:val="none"/>
        </w:rPr>
        <w:t>。</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b/>
          <w:bCs/>
          <w:kern w:val="0"/>
          <w:sz w:val="28"/>
          <w:szCs w:val="28"/>
          <w:highlight w:val="none"/>
        </w:rPr>
      </w:pPr>
      <w:r>
        <w:rPr>
          <w:rFonts w:hint="eastAsia" w:ascii="宋体" w:hAnsi="宋体" w:eastAsia="宋体" w:cs="宋体"/>
          <w:b/>
          <w:bCs/>
          <w:kern w:val="0"/>
          <w:sz w:val="28"/>
          <w:szCs w:val="28"/>
          <w:highlight w:val="none"/>
        </w:rPr>
        <w:t>第二章：大学生自我意识</w:t>
      </w: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一、单选题：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1、关于自我意识的结构,从内容上划分,包括:自我认识、自我体验和()。</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A、 自我监控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社会自我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心理自我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生理自我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w:t>
      </w:r>
      <w:r>
        <w:rPr>
          <w:rFonts w:hint="eastAsia" w:ascii="宋体" w:hAnsi="宋体" w:eastAsia="宋体" w:cs="宋体"/>
          <w:kern w:val="0"/>
          <w:sz w:val="24"/>
          <w:szCs w:val="24"/>
          <w:highlight w:val="yellow"/>
          <w:u w:val="none"/>
        </w:rPr>
        <w:t>埃里克森</w:t>
      </w:r>
      <w:r>
        <w:rPr>
          <w:rFonts w:hint="eastAsia" w:ascii="宋体" w:hAnsi="宋体" w:eastAsia="宋体" w:cs="宋体"/>
          <w:kern w:val="0"/>
          <w:sz w:val="24"/>
          <w:szCs w:val="24"/>
          <w:highlight w:val="none"/>
        </w:rPr>
        <w:t>认为“自我统合-角色混乱”的心理危机存在于哪个阶段: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青年期</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成年期</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中年期</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老年期</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3、关于自我,</w:t>
      </w:r>
      <w:r>
        <w:rPr>
          <w:rFonts w:hint="eastAsia" w:ascii="宋体" w:hAnsi="宋体" w:eastAsia="宋体" w:cs="宋体"/>
          <w:kern w:val="0"/>
          <w:sz w:val="24"/>
          <w:szCs w:val="24"/>
          <w:highlight w:val="none"/>
          <w:lang w:val="en-US" w:eastAsia="zh-CN"/>
        </w:rPr>
        <w:t>自己不知道</w:t>
      </w:r>
      <w:r>
        <w:rPr>
          <w:rFonts w:hint="eastAsia" w:ascii="宋体" w:hAnsi="宋体" w:eastAsia="宋体" w:cs="宋体"/>
          <w:kern w:val="0"/>
          <w:sz w:val="24"/>
          <w:szCs w:val="24"/>
          <w:highlight w:val="none"/>
        </w:rPr>
        <w:t>别人知道的部分叫做:</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公开的我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盲目的我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秘密的我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未知的我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4、查尔斯·</w:t>
      </w:r>
      <w:r>
        <w:rPr>
          <w:rFonts w:hint="eastAsia" w:ascii="宋体" w:hAnsi="宋体" w:eastAsia="宋体" w:cs="宋体"/>
          <w:kern w:val="0"/>
          <w:sz w:val="24"/>
          <w:szCs w:val="24"/>
          <w:highlight w:val="yellow"/>
        </w:rPr>
        <w:t>库利</w:t>
      </w:r>
      <w:r>
        <w:rPr>
          <w:rFonts w:hint="eastAsia" w:ascii="宋体" w:hAnsi="宋体" w:eastAsia="宋体" w:cs="宋体"/>
          <w:kern w:val="0"/>
          <w:sz w:val="24"/>
          <w:szCs w:val="24"/>
          <w:highlight w:val="none"/>
        </w:rPr>
        <w:t>提出了什么概念?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现实的我</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B、 镜中的我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理想自我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健康自我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5、狂妄自大、自我膨胀、孤芳自赏特征的人,是: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虚荣</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从众</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自卑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自负</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6、谁认为</w:t>
      </w:r>
      <w:r>
        <w:rPr>
          <w:rFonts w:hint="eastAsia" w:ascii="宋体" w:hAnsi="宋体" w:eastAsia="宋体" w:cs="宋体"/>
          <w:kern w:val="0"/>
          <w:sz w:val="24"/>
          <w:szCs w:val="24"/>
          <w:highlight w:val="yellow"/>
        </w:rPr>
        <w:t>自我同一性</w:t>
      </w:r>
      <w:r>
        <w:rPr>
          <w:rFonts w:hint="eastAsia" w:ascii="宋体" w:hAnsi="宋体" w:eastAsia="宋体" w:cs="宋体"/>
          <w:kern w:val="0"/>
          <w:sz w:val="24"/>
          <w:szCs w:val="24"/>
          <w:highlight w:val="none"/>
        </w:rPr>
        <w:t>的确立和</w:t>
      </w:r>
      <w:r>
        <w:rPr>
          <w:rFonts w:hint="eastAsia" w:ascii="宋体" w:hAnsi="宋体" w:eastAsia="宋体" w:cs="宋体"/>
          <w:kern w:val="0"/>
          <w:sz w:val="24"/>
          <w:szCs w:val="24"/>
          <w:highlight w:val="yellow"/>
        </w:rPr>
        <w:t>防止社会角色的混乱</w:t>
      </w:r>
      <w:r>
        <w:rPr>
          <w:rFonts w:hint="eastAsia" w:ascii="宋体" w:hAnsi="宋体" w:eastAsia="宋体" w:cs="宋体"/>
          <w:kern w:val="0"/>
          <w:sz w:val="24"/>
          <w:szCs w:val="24"/>
          <w:highlight w:val="none"/>
        </w:rPr>
        <w:t>是青年期的发展任务?</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弗洛伊德</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马西亚</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 xml:space="preserve">C、 </w:t>
      </w:r>
      <w:r>
        <w:rPr>
          <w:rFonts w:hint="eastAsia" w:ascii="宋体" w:hAnsi="宋体" w:eastAsia="宋体" w:cs="宋体"/>
          <w:kern w:val="0"/>
          <w:sz w:val="24"/>
          <w:szCs w:val="24"/>
          <w:highlight w:val="yellow"/>
        </w:rPr>
        <w:t>埃里克森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威廉·詹姆斯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7、心理学家阿特金森说,人的行为动机有两大类:一是力求成功,一是避免失败。显然,这很符合我们的常识。然而,人本主义心理学家马斯洛提出人还会“</w:t>
      </w:r>
      <w:r>
        <w:rPr>
          <w:rFonts w:hint="eastAsia" w:ascii="宋体" w:hAnsi="宋体" w:eastAsia="宋体" w:cs="宋体"/>
          <w:kern w:val="0"/>
          <w:sz w:val="24"/>
          <w:szCs w:val="24"/>
          <w:highlight w:val="yellow"/>
        </w:rPr>
        <w:t>害怕成功</w:t>
      </w:r>
      <w:r>
        <w:rPr>
          <w:rFonts w:hint="eastAsia" w:ascii="宋体" w:hAnsi="宋体" w:eastAsia="宋体" w:cs="宋体"/>
          <w:kern w:val="0"/>
          <w:sz w:val="24"/>
          <w:szCs w:val="24"/>
          <w:highlight w:val="none"/>
        </w:rPr>
        <w:t>”,这种情结叫做:</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w:t>
      </w:r>
      <w:r>
        <w:rPr>
          <w:rFonts w:hint="eastAsia" w:ascii="宋体" w:hAnsi="宋体" w:eastAsia="宋体" w:cs="宋体"/>
          <w:kern w:val="0"/>
          <w:sz w:val="24"/>
          <w:szCs w:val="24"/>
          <w:highlight w:val="yellow"/>
        </w:rPr>
        <w:t xml:space="preserve"> 约拿情结</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俄狄浦斯情结</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水仙花情结</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自我设限</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8、心理学家到一个学校对一个班的小学生做了智力测验,然后心理学家从全班学生中随机抽了三名学生,告诉老师说这三名学生是高智商人才。半年之后,实验结果是:这三个学生的成绩长进很大,远远超过其他同学的进步。这叫做:</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马太效应</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从众效应</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 xml:space="preserve">C、 </w:t>
      </w:r>
      <w:r>
        <w:rPr>
          <w:rFonts w:hint="eastAsia" w:ascii="宋体" w:hAnsi="宋体" w:eastAsia="宋体" w:cs="宋体"/>
          <w:kern w:val="0"/>
          <w:sz w:val="24"/>
          <w:szCs w:val="24"/>
          <w:highlight w:val="yellow"/>
        </w:rPr>
        <w:t>期望效应或罗森塔尔效应</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蝴蝶效应</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9、在弗洛伊德的本我-自我-超我理论中,</w:t>
      </w:r>
      <w:r>
        <w:rPr>
          <w:rFonts w:hint="eastAsia" w:ascii="宋体" w:hAnsi="宋体" w:eastAsia="宋体" w:cs="宋体"/>
          <w:kern w:val="0"/>
          <w:sz w:val="24"/>
          <w:szCs w:val="24"/>
          <w:highlight w:val="none"/>
          <w:u w:val="single"/>
        </w:rPr>
        <w:t>本我</w:t>
      </w:r>
      <w:r>
        <w:rPr>
          <w:rFonts w:hint="eastAsia" w:ascii="宋体" w:hAnsi="宋体" w:eastAsia="宋体" w:cs="宋体"/>
          <w:kern w:val="0"/>
          <w:sz w:val="24"/>
          <w:szCs w:val="24"/>
          <w:highlight w:val="none"/>
        </w:rPr>
        <w:t>遵循的是: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现实原则</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B、 快乐原则</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道德原则</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健康原则</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10、正确认识自我的比较法中不包含哪一种?</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向上比较</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向下比较</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相似比较</w:t>
      </w:r>
    </w:p>
    <w:p>
      <w:pPr>
        <w:autoSpaceDE w:val="0"/>
        <w:autoSpaceDN w:val="0"/>
        <w:adjustRightInd w:val="0"/>
        <w:jc w:val="left"/>
        <w:rPr>
          <w:rFonts w:hint="eastAsia" w:ascii="宋体" w:hAnsi="宋体" w:eastAsia="宋体" w:cs="宋体"/>
          <w:kern w:val="0"/>
          <w:sz w:val="24"/>
          <w:szCs w:val="24"/>
          <w:highlight w:val="black"/>
        </w:rPr>
      </w:pPr>
      <w:r>
        <w:rPr>
          <w:rFonts w:hint="eastAsia" w:ascii="宋体" w:hAnsi="宋体" w:eastAsia="宋体" w:cs="宋体"/>
          <w:kern w:val="0"/>
          <w:sz w:val="24"/>
          <w:szCs w:val="24"/>
          <w:highlight w:val="black"/>
        </w:rPr>
        <w:t>D、 向外比较</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D</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二、多选题：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1、埃里克森认为青少年自我同一性的表现包括:</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 xml:space="preserve">A、 </w:t>
      </w:r>
      <w:r>
        <w:rPr>
          <w:rFonts w:hint="eastAsia" w:ascii="宋体" w:hAnsi="宋体" w:eastAsia="宋体" w:cs="宋体"/>
          <w:color w:val="auto"/>
          <w:kern w:val="0"/>
          <w:sz w:val="24"/>
          <w:szCs w:val="24"/>
          <w:highlight w:val="yellow"/>
        </w:rPr>
        <w:t>自我意识的确定</w:t>
      </w:r>
      <w:r>
        <w:rPr>
          <w:rFonts w:hint="eastAsia" w:ascii="宋体" w:hAnsi="宋体" w:eastAsia="宋体" w:cs="宋体"/>
          <w:kern w:val="0"/>
          <w:sz w:val="24"/>
          <w:szCs w:val="24"/>
          <w:highlight w:val="none"/>
        </w:rPr>
        <w:t>和</w:t>
      </w:r>
      <w:r>
        <w:rPr>
          <w:rFonts w:hint="eastAsia" w:ascii="宋体" w:hAnsi="宋体" w:eastAsia="宋体" w:cs="宋体"/>
          <w:kern w:val="0"/>
          <w:sz w:val="24"/>
          <w:szCs w:val="24"/>
          <w:highlight w:val="yellow"/>
        </w:rPr>
        <w:t>自我角色形成</w:t>
      </w:r>
      <w:r>
        <w:rPr>
          <w:rFonts w:hint="eastAsia" w:ascii="宋体" w:hAnsi="宋体" w:eastAsia="宋体" w:cs="宋体"/>
          <w:kern w:val="0"/>
          <w:sz w:val="24"/>
          <w:szCs w:val="24"/>
          <w:highlight w:val="none"/>
        </w:rPr>
        <w:t>是其核心问题。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对周围世界有了新的观察与思考,经常考虑自己到底是怎样一个人。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他们从别人对自己的态度中,从自己扮演的各种社会角色中逐渐认清自己。</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逐渐疏远父母,从对父母的依赖关系中解脱出来而与同伴建立了亲密的友谊。</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2、大学生自我意识的提升方法有:</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正确认识自我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积极悦纳自我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合理调控自我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不断超越自我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3、弗洛伊德关于意识的理论包括:</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意识</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前意识</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潜意识</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梦.</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4、自卑者与自信者的区别在于:</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A、 自卑者的认同感依赖于外部,自信者的认同感依赖于内部。</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B、 自卑者潜意识的焦点集中在自身的劣势,自信者潜意识的焦点集中在自身的优势。</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自卑者的认同感依赖于内部,自信者的认同感依赖于外部。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自卑者潜意识的焦点集中在自身的优势;自信者潜意识的焦点集中在自身的劣势。</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5、自我意识是个体对自己身心状态的察觉和认识,包括认识自己的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意识状况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生理状况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心理特征</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自己与他人和周围世界的关系。</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BCD</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三、判断题：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1、“本我,自我,超我”的概念是由</w:t>
      </w:r>
      <w:r>
        <w:rPr>
          <w:rFonts w:hint="eastAsia" w:ascii="宋体" w:hAnsi="宋体" w:eastAsia="宋体" w:cs="宋体"/>
          <w:kern w:val="0"/>
          <w:sz w:val="24"/>
          <w:szCs w:val="24"/>
          <w:highlight w:val="yellow"/>
        </w:rPr>
        <w:t>弗洛伊德</w:t>
      </w:r>
      <w:r>
        <w:rPr>
          <w:rFonts w:hint="eastAsia" w:ascii="宋体" w:hAnsi="宋体" w:eastAsia="宋体" w:cs="宋体"/>
          <w:kern w:val="0"/>
          <w:sz w:val="24"/>
          <w:szCs w:val="24"/>
          <w:highlight w:val="none"/>
        </w:rPr>
        <w:t>所提出的。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2、“大多数人想改造这个世界,但极少有人想改造自己”这句话是尼采说的。</w:t>
      </w:r>
    </w:p>
    <w:p>
      <w:pPr>
        <w:autoSpaceDE w:val="0"/>
        <w:autoSpaceDN w:val="0"/>
        <w:adjustRightInd w:val="0"/>
        <w:jc w:val="left"/>
        <w:rPr>
          <w:rFonts w:hint="eastAsia" w:ascii="宋体" w:hAnsi="宋体" w:eastAsia="宋体" w:cs="宋体"/>
          <w:kern w:val="0"/>
          <w:sz w:val="24"/>
          <w:szCs w:val="24"/>
          <w:highlight w:val="none"/>
          <w:lang w:eastAsia="zh-CN"/>
        </w:rPr>
      </w:pPr>
      <w:r>
        <w:rPr>
          <w:rFonts w:hint="eastAsia" w:ascii="宋体" w:hAnsi="宋体" w:eastAsia="宋体" w:cs="宋体"/>
          <w:kern w:val="0"/>
          <w:sz w:val="24"/>
          <w:szCs w:val="24"/>
          <w:highlight w:val="none"/>
        </w:rPr>
        <w:t>答案： 错误</w:t>
      </w:r>
      <w:r>
        <w:rPr>
          <w:rFonts w:hint="eastAsia" w:ascii="宋体" w:hAnsi="宋体" w:eastAsia="宋体" w:cs="宋体"/>
          <w:kern w:val="0"/>
          <w:sz w:val="24"/>
          <w:szCs w:val="24"/>
          <w:highlight w:val="none"/>
          <w:lang w:eastAsia="zh-CN"/>
        </w:rPr>
        <w:t>（</w:t>
      </w:r>
      <w:r>
        <w:rPr>
          <w:rFonts w:ascii="微软雅黑" w:hAnsi="微软雅黑" w:eastAsia="微软雅黑" w:cs="微软雅黑"/>
          <w:i w:val="0"/>
          <w:caps w:val="0"/>
          <w:color w:val="111111"/>
          <w:spacing w:val="0"/>
          <w:sz w:val="48"/>
          <w:szCs w:val="48"/>
          <w:shd w:val="clear" w:fill="FFFFFF"/>
        </w:rPr>
        <w:t>托尔斯泰</w:t>
      </w:r>
      <w:r>
        <w:rPr>
          <w:rFonts w:hint="eastAsia" w:ascii="宋体" w:hAnsi="宋体" w:eastAsia="宋体" w:cs="宋体"/>
          <w:kern w:val="0"/>
          <w:sz w:val="24"/>
          <w:szCs w:val="24"/>
          <w:highlight w:val="none"/>
          <w:lang w:eastAsia="zh-CN"/>
        </w:rPr>
        <w:t>）</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3、人的自我意识会经历萌芽,形成,发展,完善四个阶段,其中完善阶段发生在青春期10年。</w:t>
      </w:r>
    </w:p>
    <w:p>
      <w:pPr>
        <w:autoSpaceDE w:val="0"/>
        <w:autoSpaceDN w:val="0"/>
        <w:adjustRightInd w:val="0"/>
        <w:jc w:val="left"/>
        <w:rPr>
          <w:rFonts w:hint="eastAsia" w:ascii="宋体" w:hAnsi="宋体" w:eastAsia="宋体" w:cs="宋体"/>
          <w:kern w:val="0"/>
          <w:sz w:val="24"/>
          <w:szCs w:val="24"/>
          <w:highlight w:val="none"/>
          <w:lang w:eastAsia="zh-CN"/>
        </w:rPr>
      </w:pPr>
      <w:r>
        <w:rPr>
          <w:rFonts w:hint="eastAsia" w:ascii="宋体" w:hAnsi="宋体" w:eastAsia="宋体" w:cs="宋体"/>
          <w:kern w:val="0"/>
          <w:sz w:val="24"/>
          <w:szCs w:val="24"/>
          <w:highlight w:val="none"/>
        </w:rPr>
        <w:t>答案： 错误</w:t>
      </w:r>
      <w:r>
        <w:rPr>
          <w:rFonts w:hint="eastAsia" w:ascii="宋体" w:hAnsi="宋体" w:eastAsia="宋体" w:cs="宋体"/>
          <w:kern w:val="0"/>
          <w:sz w:val="24"/>
          <w:szCs w:val="24"/>
          <w:highlight w:val="none"/>
          <w:lang w:eastAsia="zh-CN"/>
        </w:rPr>
        <w:t>（</w:t>
      </w:r>
      <w:r>
        <w:rPr>
          <w:rStyle w:val="11"/>
          <w:rFonts w:ascii="微软雅黑" w:hAnsi="微软雅黑" w:eastAsia="微软雅黑" w:cs="微软雅黑"/>
          <w:b/>
          <w:i w:val="0"/>
          <w:caps w:val="0"/>
          <w:color w:val="111111"/>
          <w:spacing w:val="0"/>
          <w:sz w:val="21"/>
          <w:szCs w:val="21"/>
          <w:shd w:val="clear" w:fill="FFFFFF"/>
        </w:rPr>
        <w:t>萌</w:t>
      </w:r>
      <w:r>
        <w:rPr>
          <w:rStyle w:val="11"/>
          <w:rFonts w:hint="eastAsia" w:ascii="微软雅黑" w:hAnsi="微软雅黑" w:eastAsia="微软雅黑" w:cs="微软雅黑"/>
          <w:b/>
          <w:i w:val="0"/>
          <w:caps w:val="0"/>
          <w:color w:val="111111"/>
          <w:spacing w:val="0"/>
          <w:sz w:val="21"/>
          <w:szCs w:val="21"/>
          <w:shd w:val="clear" w:fill="FFFFFF"/>
        </w:rPr>
        <w:t>芽</w:t>
      </w:r>
      <w:r>
        <w:rPr>
          <w:rFonts w:hint="eastAsia" w:ascii="微软雅黑" w:hAnsi="微软雅黑" w:eastAsia="微软雅黑" w:cs="微软雅黑"/>
          <w:i w:val="0"/>
          <w:caps w:val="0"/>
          <w:color w:val="111111"/>
          <w:spacing w:val="0"/>
          <w:sz w:val="21"/>
          <w:szCs w:val="21"/>
          <w:shd w:val="clear" w:fill="FFFFFF"/>
        </w:rPr>
        <w:t>于儿童少年期，</w:t>
      </w:r>
      <w:r>
        <w:rPr>
          <w:rStyle w:val="11"/>
          <w:rFonts w:hint="eastAsia" w:ascii="微软雅黑" w:hAnsi="微软雅黑" w:eastAsia="微软雅黑" w:cs="微软雅黑"/>
          <w:b/>
          <w:i w:val="0"/>
          <w:caps w:val="0"/>
          <w:color w:val="111111"/>
          <w:spacing w:val="0"/>
          <w:sz w:val="21"/>
          <w:szCs w:val="21"/>
          <w:shd w:val="clear" w:fill="FFFFFF"/>
        </w:rPr>
        <w:t>形成</w:t>
      </w:r>
      <w:r>
        <w:rPr>
          <w:rFonts w:hint="eastAsia" w:ascii="微软雅黑" w:hAnsi="微软雅黑" w:eastAsia="微软雅黑" w:cs="微软雅黑"/>
          <w:i w:val="0"/>
          <w:caps w:val="0"/>
          <w:color w:val="111111"/>
          <w:spacing w:val="0"/>
          <w:sz w:val="21"/>
          <w:szCs w:val="21"/>
          <w:shd w:val="clear" w:fill="FFFFFF"/>
        </w:rPr>
        <w:t>于</w:t>
      </w:r>
      <w:r>
        <w:rPr>
          <w:rStyle w:val="11"/>
          <w:rFonts w:hint="eastAsia" w:ascii="微软雅黑" w:hAnsi="微软雅黑" w:eastAsia="微软雅黑" w:cs="微软雅黑"/>
          <w:b/>
          <w:i w:val="0"/>
          <w:caps w:val="0"/>
          <w:color w:val="111111"/>
          <w:spacing w:val="0"/>
          <w:sz w:val="21"/>
          <w:szCs w:val="21"/>
          <w:shd w:val="clear" w:fill="FFFFFF"/>
        </w:rPr>
        <w:t>青春期</w:t>
      </w:r>
      <w:r>
        <w:rPr>
          <w:rFonts w:hint="eastAsia" w:ascii="微软雅黑" w:hAnsi="微软雅黑" w:eastAsia="微软雅黑" w:cs="微软雅黑"/>
          <w:i w:val="0"/>
          <w:caps w:val="0"/>
          <w:color w:val="111111"/>
          <w:spacing w:val="0"/>
          <w:sz w:val="21"/>
          <w:szCs w:val="21"/>
          <w:shd w:val="clear" w:fill="FFFFFF"/>
        </w:rPr>
        <w:t>，发展于青年期，</w:t>
      </w:r>
      <w:r>
        <w:rPr>
          <w:rStyle w:val="11"/>
          <w:rFonts w:hint="eastAsia" w:ascii="微软雅黑" w:hAnsi="微软雅黑" w:eastAsia="微软雅黑" w:cs="微软雅黑"/>
          <w:b/>
          <w:i w:val="0"/>
          <w:caps w:val="0"/>
          <w:color w:val="111111"/>
          <w:spacing w:val="0"/>
          <w:sz w:val="21"/>
          <w:szCs w:val="21"/>
          <w:shd w:val="clear" w:fill="FFFFFF"/>
        </w:rPr>
        <w:t>完善</w:t>
      </w:r>
      <w:r>
        <w:rPr>
          <w:rFonts w:hint="eastAsia" w:ascii="微软雅黑" w:hAnsi="微软雅黑" w:eastAsia="微软雅黑" w:cs="微软雅黑"/>
          <w:i w:val="0"/>
          <w:caps w:val="0"/>
          <w:color w:val="111111"/>
          <w:spacing w:val="0"/>
          <w:sz w:val="21"/>
          <w:szCs w:val="21"/>
          <w:shd w:val="clear" w:fill="FFFFFF"/>
        </w:rPr>
        <w:t>于成年</w:t>
      </w:r>
      <w:r>
        <w:rPr>
          <w:rStyle w:val="11"/>
          <w:rFonts w:hint="eastAsia" w:ascii="微软雅黑" w:hAnsi="微软雅黑" w:eastAsia="微软雅黑" w:cs="微软雅黑"/>
          <w:b/>
          <w:i w:val="0"/>
          <w:caps w:val="0"/>
          <w:color w:val="111111"/>
          <w:spacing w:val="0"/>
          <w:sz w:val="21"/>
          <w:szCs w:val="21"/>
          <w:shd w:val="clear" w:fill="FFFFFF"/>
        </w:rPr>
        <w:t>期</w:t>
      </w:r>
      <w:r>
        <w:rPr>
          <w:rFonts w:hint="eastAsia" w:ascii="微软雅黑" w:hAnsi="微软雅黑" w:eastAsia="微软雅黑" w:cs="微软雅黑"/>
          <w:i w:val="0"/>
          <w:caps w:val="0"/>
          <w:color w:val="111111"/>
          <w:spacing w:val="0"/>
          <w:sz w:val="21"/>
          <w:szCs w:val="21"/>
          <w:shd w:val="clear" w:fill="FFFFFF"/>
        </w:rPr>
        <w:t>。</w:t>
      </w:r>
      <w:r>
        <w:rPr>
          <w:rFonts w:hint="eastAsia" w:ascii="宋体" w:hAnsi="宋体" w:eastAsia="宋体" w:cs="宋体"/>
          <w:kern w:val="0"/>
          <w:sz w:val="24"/>
          <w:szCs w:val="24"/>
          <w:highlight w:val="none"/>
          <w:lang w:eastAsia="zh-CN"/>
        </w:rPr>
        <w:t>）</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4、大学生自我意识常见偏差,其中自我概念偏差表现为自我中心。</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5、人的自我意识会经历这样</w:t>
      </w:r>
      <w:r>
        <w:rPr>
          <w:rFonts w:hint="eastAsia" w:ascii="宋体" w:hAnsi="宋体" w:eastAsia="宋体" w:cs="宋体"/>
          <w:kern w:val="0"/>
          <w:sz w:val="24"/>
          <w:szCs w:val="24"/>
          <w:highlight w:val="none"/>
          <w:lang w:val="en-US" w:eastAsia="zh-CN"/>
        </w:rPr>
        <w:t>四</w:t>
      </w:r>
      <w:r>
        <w:rPr>
          <w:rFonts w:hint="eastAsia" w:ascii="宋体" w:hAnsi="宋体" w:eastAsia="宋体" w:cs="宋体"/>
          <w:kern w:val="0"/>
          <w:sz w:val="24"/>
          <w:szCs w:val="24"/>
          <w:highlight w:val="none"/>
        </w:rPr>
        <w:t>个阶段:A.生理自我发展</w:t>
      </w:r>
      <w:ins w:id="4" w:author="Administrator" w:date="2022-06-06T09:33:12Z">
        <w:r>
          <w:rPr>
            <w:rFonts w:hint="eastAsia" w:ascii="宋体" w:hAnsi="宋体" w:eastAsia="宋体" w:cs="宋体"/>
            <w:kern w:val="0"/>
            <w:sz w:val="24"/>
            <w:szCs w:val="24"/>
            <w:highlight w:val="none"/>
            <w:lang w:val="en-US" w:eastAsia="zh-CN"/>
          </w:rPr>
          <w:t xml:space="preserve"> </w:t>
        </w:r>
      </w:ins>
      <w:r>
        <w:rPr>
          <w:rFonts w:hint="eastAsia" w:ascii="宋体" w:hAnsi="宋体" w:eastAsia="宋体" w:cs="宋体"/>
          <w:kern w:val="0"/>
          <w:sz w:val="24"/>
          <w:szCs w:val="24"/>
          <w:highlight w:val="none"/>
        </w:rPr>
        <w:t>B.社会自我发展</w:t>
      </w:r>
      <w:ins w:id="5" w:author="Administrator" w:date="2022-06-06T09:33:14Z">
        <w:r>
          <w:rPr>
            <w:rFonts w:hint="eastAsia" w:ascii="宋体" w:hAnsi="宋体" w:eastAsia="宋体" w:cs="宋体"/>
            <w:kern w:val="0"/>
            <w:sz w:val="24"/>
            <w:szCs w:val="24"/>
            <w:highlight w:val="none"/>
            <w:lang w:val="en-US" w:eastAsia="zh-CN"/>
          </w:rPr>
          <w:t xml:space="preserve"> </w:t>
        </w:r>
      </w:ins>
      <w:r>
        <w:rPr>
          <w:rFonts w:hint="eastAsia" w:ascii="宋体" w:hAnsi="宋体" w:eastAsia="宋体" w:cs="宋体"/>
          <w:kern w:val="0"/>
          <w:sz w:val="24"/>
          <w:szCs w:val="24"/>
          <w:highlight w:val="none"/>
        </w:rPr>
        <w:t>C.心理自我发展</w:t>
      </w:r>
      <w:ins w:id="6" w:author="Administrator" w:date="2022-06-06T09:33:15Z">
        <w:r>
          <w:rPr>
            <w:rFonts w:hint="eastAsia" w:ascii="宋体" w:hAnsi="宋体" w:eastAsia="宋体" w:cs="宋体"/>
            <w:kern w:val="0"/>
            <w:sz w:val="24"/>
            <w:szCs w:val="24"/>
            <w:highlight w:val="none"/>
            <w:lang w:val="en-US" w:eastAsia="zh-CN"/>
          </w:rPr>
          <w:t xml:space="preserve"> </w:t>
        </w:r>
      </w:ins>
      <w:r>
        <w:rPr>
          <w:rFonts w:hint="eastAsia" w:ascii="宋体" w:hAnsi="宋体" w:eastAsia="宋体" w:cs="宋体"/>
          <w:kern w:val="0"/>
          <w:sz w:val="24"/>
          <w:szCs w:val="24"/>
          <w:highlight w:val="none"/>
        </w:rPr>
        <w:t>D.本我自我发展</w:t>
      </w:r>
    </w:p>
    <w:p>
      <w:pPr>
        <w:autoSpaceDE w:val="0"/>
        <w:autoSpaceDN w:val="0"/>
        <w:adjustRightInd w:val="0"/>
        <w:jc w:val="left"/>
        <w:rPr>
          <w:rFonts w:hint="eastAsia" w:ascii="宋体" w:hAnsi="宋体" w:eastAsia="宋体" w:cs="宋体"/>
          <w:kern w:val="0"/>
          <w:sz w:val="24"/>
          <w:szCs w:val="24"/>
          <w:highlight w:val="none"/>
          <w:lang w:eastAsia="zh-CN"/>
        </w:rPr>
      </w:pPr>
      <w:r>
        <w:rPr>
          <w:rFonts w:hint="eastAsia" w:ascii="宋体" w:hAnsi="宋体" w:eastAsia="宋体" w:cs="宋体"/>
          <w:kern w:val="0"/>
          <w:sz w:val="24"/>
          <w:szCs w:val="24"/>
          <w:highlight w:val="none"/>
        </w:rPr>
        <w:t>答案： 错误</w:t>
      </w:r>
      <w:r>
        <w:rPr>
          <w:rFonts w:hint="eastAsia" w:ascii="宋体" w:hAnsi="宋体" w:eastAsia="宋体" w:cs="宋体"/>
          <w:kern w:val="0"/>
          <w:sz w:val="24"/>
          <w:szCs w:val="24"/>
          <w:highlight w:val="none"/>
          <w:lang w:eastAsia="zh-CN"/>
        </w:rPr>
        <w:t>（</w:t>
      </w:r>
      <w:r>
        <w:rPr>
          <w:rFonts w:ascii="微软雅黑" w:hAnsi="微软雅黑" w:eastAsia="微软雅黑" w:cs="微软雅黑"/>
          <w:i w:val="0"/>
          <w:caps w:val="0"/>
          <w:color w:val="111111"/>
          <w:spacing w:val="0"/>
          <w:sz w:val="48"/>
          <w:szCs w:val="48"/>
          <w:shd w:val="clear" w:fill="FFFFFF"/>
        </w:rPr>
        <w:t>萌芽，形成，发展，完善</w:t>
      </w:r>
      <w:r>
        <w:rPr>
          <w:rFonts w:hint="eastAsia" w:ascii="宋体" w:hAnsi="宋体" w:eastAsia="宋体" w:cs="宋体"/>
          <w:kern w:val="0"/>
          <w:sz w:val="24"/>
          <w:szCs w:val="24"/>
          <w:highlight w:val="none"/>
          <w:lang w:eastAsia="zh-CN"/>
        </w:rPr>
        <w:t>）</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6、梦理论属于弗洛伊德关于意识的理论。</w:t>
      </w:r>
    </w:p>
    <w:p>
      <w:pPr>
        <w:autoSpaceDE w:val="0"/>
        <w:autoSpaceDN w:val="0"/>
        <w:adjustRightInd w:val="0"/>
        <w:jc w:val="left"/>
        <w:rPr>
          <w:rFonts w:hint="eastAsia" w:ascii="宋体" w:hAnsi="宋体" w:eastAsia="宋体" w:cs="宋体"/>
          <w:kern w:val="0"/>
          <w:sz w:val="24"/>
          <w:szCs w:val="24"/>
          <w:highlight w:val="none"/>
          <w:lang w:eastAsia="zh-CN"/>
        </w:rPr>
      </w:pPr>
      <w:r>
        <w:rPr>
          <w:rFonts w:hint="eastAsia" w:ascii="宋体" w:hAnsi="宋体" w:eastAsia="宋体" w:cs="宋体"/>
          <w:kern w:val="0"/>
          <w:sz w:val="24"/>
          <w:szCs w:val="24"/>
          <w:highlight w:val="none"/>
        </w:rPr>
        <w:t>答案： 错误</w:t>
      </w:r>
      <w:r>
        <w:rPr>
          <w:rFonts w:hint="eastAsia" w:ascii="宋体" w:hAnsi="宋体" w:eastAsia="宋体" w:cs="宋体"/>
          <w:kern w:val="0"/>
          <w:sz w:val="24"/>
          <w:szCs w:val="24"/>
          <w:highlight w:val="none"/>
          <w:lang w:eastAsia="zh-CN"/>
        </w:rPr>
        <w:t>（</w:t>
      </w:r>
      <w:r>
        <w:rPr>
          <w:rStyle w:val="11"/>
          <w:rFonts w:ascii="微软雅黑" w:hAnsi="微软雅黑" w:eastAsia="微软雅黑" w:cs="微软雅黑"/>
          <w:b/>
          <w:i w:val="0"/>
          <w:caps w:val="0"/>
          <w:color w:val="111111"/>
          <w:spacing w:val="0"/>
          <w:sz w:val="19"/>
          <w:szCs w:val="19"/>
          <w:shd w:val="clear" w:fill="FFFFFF"/>
        </w:rPr>
        <w:t>精神分析学</w:t>
      </w:r>
      <w:r>
        <w:rPr>
          <w:rFonts w:hint="eastAsia" w:ascii="宋体" w:hAnsi="宋体" w:eastAsia="宋体" w:cs="宋体"/>
          <w:kern w:val="0"/>
          <w:sz w:val="24"/>
          <w:szCs w:val="24"/>
          <w:highlight w:val="none"/>
          <w:lang w:eastAsia="zh-CN"/>
        </w:rPr>
        <w:t>）</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7、</w:t>
      </w:r>
      <w:r>
        <w:rPr>
          <w:rFonts w:hint="eastAsia" w:ascii="宋体" w:hAnsi="宋体" w:eastAsia="宋体" w:cs="宋体"/>
          <w:kern w:val="0"/>
          <w:sz w:val="24"/>
          <w:szCs w:val="24"/>
          <w:highlight w:val="yellow"/>
        </w:rPr>
        <w:t>自省法、投射法</w:t>
      </w:r>
      <w:r>
        <w:rPr>
          <w:rFonts w:hint="eastAsia" w:ascii="宋体" w:hAnsi="宋体" w:eastAsia="宋体" w:cs="宋体"/>
          <w:kern w:val="0"/>
          <w:sz w:val="24"/>
          <w:szCs w:val="24"/>
          <w:highlight w:val="none"/>
        </w:rPr>
        <w:t>皆属于大学生进行自我认识的方法。</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8、“以小人之心,度君子之腹”讲的是投射效应。</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9、《镜中的我》的概念是由查尔斯·库利提出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none"/>
        </w:rPr>
        <w:t>10、“约拿情节”就是对成长的恐惧—人不仅</w:t>
      </w:r>
      <w:r>
        <w:rPr>
          <w:rFonts w:hint="eastAsia" w:ascii="宋体" w:hAnsi="宋体" w:eastAsia="宋体" w:cs="宋体"/>
          <w:kern w:val="0"/>
          <w:sz w:val="24"/>
          <w:szCs w:val="24"/>
          <w:highlight w:val="yellow"/>
        </w:rPr>
        <w:t>害怕失败,也害怕成功。</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11、弗洛伊德提出集体潜意识这个概念。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错误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12、人的行为动机有两大类:一是力求成功,一是避免失败。</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ind w:firstLine="0" w:firstLineChars="0"/>
        <w:jc w:val="left"/>
        <w:rPr>
          <w:rFonts w:hint="eastAsia" w:ascii="宋体" w:hAnsi="宋体" w:eastAsia="宋体" w:cs="宋体"/>
          <w:b/>
          <w:bCs/>
          <w:kern w:val="0"/>
          <w:sz w:val="28"/>
          <w:szCs w:val="28"/>
          <w:highlight w:val="none"/>
        </w:rPr>
      </w:pPr>
    </w:p>
    <w:p>
      <w:pPr>
        <w:autoSpaceDE w:val="0"/>
        <w:autoSpaceDN w:val="0"/>
        <w:adjustRightInd w:val="0"/>
        <w:ind w:firstLine="0" w:firstLineChars="0"/>
        <w:jc w:val="left"/>
        <w:rPr>
          <w:rFonts w:hint="eastAsia" w:ascii="宋体" w:hAnsi="宋体" w:eastAsia="宋体" w:cs="宋体"/>
          <w:b/>
          <w:bCs/>
          <w:kern w:val="0"/>
          <w:sz w:val="28"/>
          <w:szCs w:val="28"/>
          <w:highlight w:val="none"/>
        </w:rPr>
      </w:pPr>
      <w:r>
        <w:rPr>
          <w:rFonts w:hint="eastAsia" w:ascii="宋体" w:hAnsi="宋体" w:eastAsia="宋体" w:cs="宋体"/>
          <w:b/>
          <w:bCs/>
          <w:kern w:val="0"/>
          <w:sz w:val="28"/>
          <w:szCs w:val="28"/>
          <w:highlight w:val="none"/>
        </w:rPr>
        <w:t>第三章：大学生情绪调节与压力应对</w:t>
      </w: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一、单选题：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1、大学生要正确认识压力与挫折,下面哪项不正确?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以疯狂学习或工作来应对;</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认识到压力和挫折是难免的;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认识到压力和挫折的双重性;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树立正确的压力和挫折观。</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2、紧张的体验,恐惧的</w:t>
      </w:r>
      <w:r>
        <w:rPr>
          <w:rFonts w:hint="eastAsia" w:ascii="宋体" w:hAnsi="宋体" w:eastAsia="宋体" w:cs="宋体"/>
          <w:kern w:val="0"/>
          <w:sz w:val="24"/>
          <w:szCs w:val="24"/>
          <w:highlight w:val="yellow"/>
        </w:rPr>
        <w:t>破坏性</w:t>
      </w:r>
      <w:r>
        <w:rPr>
          <w:rFonts w:hint="eastAsia" w:ascii="宋体" w:hAnsi="宋体" w:eastAsia="宋体" w:cs="宋体"/>
          <w:kern w:val="0"/>
          <w:sz w:val="24"/>
          <w:szCs w:val="24"/>
          <w:highlight w:val="none"/>
        </w:rPr>
        <w:t>不包括哪一项:</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恐惧导致逃避行为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恐惧导致情绪放松</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恐惧导致过度紧张，情感压抑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恐惧影响社交</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3、情绪的构成,不包括哪个内容?</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心灵的感受——主观体验;</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情绪的镜像——表情;</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躯体的动员——生理唤醒;</w:t>
      </w:r>
    </w:p>
    <w:p>
      <w:pPr>
        <w:autoSpaceDE w:val="0"/>
        <w:autoSpaceDN w:val="0"/>
        <w:adjustRightInd w:val="0"/>
        <w:jc w:val="left"/>
        <w:rPr>
          <w:rFonts w:hint="eastAsia" w:ascii="宋体" w:hAnsi="宋体" w:eastAsia="宋体" w:cs="宋体"/>
          <w:color w:val="0000FF"/>
          <w:kern w:val="0"/>
          <w:sz w:val="24"/>
          <w:szCs w:val="24"/>
          <w:highlight w:val="none"/>
        </w:rPr>
      </w:pPr>
      <w:r>
        <w:rPr>
          <w:rFonts w:hint="eastAsia" w:ascii="宋体" w:hAnsi="宋体" w:eastAsia="宋体" w:cs="宋体"/>
          <w:color w:val="0000FF"/>
          <w:kern w:val="0"/>
          <w:sz w:val="24"/>
          <w:szCs w:val="24"/>
          <w:highlight w:val="none"/>
        </w:rPr>
        <w:t>D、 情绪的控制——自控。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4、情绪健康的表现不包括:</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表达方式恰当;</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情绪反应适度;</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积极情绪多于消极情绪;</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积极情绪与消极情绪平衡。</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5、人不是被事情本身所困扰,而是被其对事情的看法所困扰,这是讲的哪个理论?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意义疗法;</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B、 艾利斯理性情绪疗法:ABC理论;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行为疗法;</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精神分析疗法。</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6、人脑中存在着两条用来处理情绪激活信息的通路,一个是情绪脑,另一个是: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左半球</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右半球</w:t>
      </w:r>
    </w:p>
    <w:p>
      <w:pPr>
        <w:autoSpaceDE w:val="0"/>
        <w:autoSpaceDN w:val="0"/>
        <w:adjustRightInd w:val="0"/>
        <w:jc w:val="left"/>
        <w:rPr>
          <w:rFonts w:hint="eastAsia" w:ascii="宋体" w:hAnsi="宋体" w:eastAsia="宋体" w:cs="宋体"/>
          <w:kern w:val="0"/>
          <w:sz w:val="24"/>
          <w:szCs w:val="24"/>
          <w:highlight w:val="yellow"/>
          <w:lang w:val="en-US" w:eastAsia="zh-CN"/>
        </w:rPr>
      </w:pPr>
      <w:r>
        <w:rPr>
          <w:rFonts w:hint="eastAsia" w:ascii="宋体" w:hAnsi="宋体" w:eastAsia="宋体" w:cs="宋体"/>
          <w:kern w:val="0"/>
          <w:sz w:val="24"/>
          <w:szCs w:val="24"/>
          <w:highlight w:val="yellow"/>
        </w:rPr>
        <w:t>C、 理性脑</w:t>
      </w:r>
      <w:r>
        <w:rPr>
          <w:rFonts w:hint="eastAsia" w:ascii="宋体" w:hAnsi="宋体" w:eastAsia="宋体" w:cs="宋体"/>
          <w:kern w:val="0"/>
          <w:sz w:val="24"/>
          <w:szCs w:val="24"/>
          <w:highlight w:val="yellow"/>
          <w:lang w:val="en-US" w:eastAsia="zh-CN"/>
        </w:rPr>
        <w:t xml:space="preserve"> </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小脑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7、生化学家的眼泪成分研究发现,眼泪可以分为两类——</w:t>
      </w:r>
      <w:r>
        <w:rPr>
          <w:rFonts w:hint="eastAsia" w:ascii="宋体" w:hAnsi="宋体" w:eastAsia="宋体" w:cs="宋体"/>
          <w:kern w:val="0"/>
          <w:sz w:val="24"/>
          <w:szCs w:val="24"/>
          <w:highlight w:val="yellow"/>
        </w:rPr>
        <w:t>反射性眼泪</w:t>
      </w:r>
      <w:r>
        <w:rPr>
          <w:rFonts w:hint="eastAsia" w:ascii="宋体" w:hAnsi="宋体" w:eastAsia="宋体" w:cs="宋体"/>
          <w:kern w:val="0"/>
          <w:sz w:val="24"/>
          <w:szCs w:val="24"/>
          <w:highlight w:val="none"/>
        </w:rPr>
        <w:t>和:</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A、 情绪性眼泪;</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喜极而泣的流泪;</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切洋葱辣出来的眼泪;</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因风沙揉出来的眼泪;</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8、下列关于焦虑的说法中,哪个是正确的: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焦虑中担心和害怕的对象是明确的;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焦虑中担心和害怕的对象是具体的;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焦虑中担心和害怕的</w:t>
      </w:r>
      <w:r>
        <w:rPr>
          <w:rFonts w:hint="eastAsia" w:ascii="宋体" w:hAnsi="宋体" w:eastAsia="宋体" w:cs="宋体"/>
          <w:kern w:val="0"/>
          <w:sz w:val="24"/>
          <w:szCs w:val="24"/>
          <w:highlight w:val="yellow"/>
        </w:rPr>
        <w:t>对象是隐身的;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焦虑中担心和害怕的对象是不存在的。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9、下面关于压力描述不正确的是: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压力是由刺激引起的;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2" w:lineRule="atLeast"/>
        <w:ind w:left="0" w:right="0" w:firstLine="0"/>
        <w:rPr>
          <w:rFonts w:hint="eastAsia" w:ascii="微软雅黑" w:hAnsi="微软雅黑" w:eastAsia="微软雅黑" w:cs="微软雅黑"/>
          <w:b/>
          <w:caps w:val="0"/>
          <w:color w:val="333333"/>
          <w:spacing w:val="0"/>
          <w:sz w:val="19"/>
          <w:szCs w:val="19"/>
        </w:rPr>
      </w:pPr>
      <w:r>
        <w:rPr>
          <w:rFonts w:hint="eastAsia" w:ascii="宋体" w:hAnsi="宋体" w:eastAsia="宋体" w:cs="宋体"/>
          <w:kern w:val="0"/>
          <w:sz w:val="24"/>
          <w:szCs w:val="24"/>
          <w:highlight w:val="none"/>
        </w:rPr>
        <w:t xml:space="preserve">B、 </w:t>
      </w:r>
      <w:r>
        <w:rPr>
          <w:rFonts w:hint="eastAsia" w:ascii="宋体" w:hAnsi="宋体" w:eastAsia="宋体" w:cs="宋体"/>
          <w:kern w:val="0"/>
          <w:sz w:val="24"/>
          <w:szCs w:val="24"/>
          <w:highlight w:val="yellow"/>
        </w:rPr>
        <w:t>压力概念最先由维克多·E·弗兰克尔提出;</w:t>
      </w:r>
      <w:r>
        <w:rPr>
          <w:rFonts w:hint="eastAsia" w:ascii="宋体" w:hAnsi="宋体" w:eastAsia="宋体" w:cs="宋体"/>
          <w:kern w:val="0"/>
          <w:sz w:val="24"/>
          <w:szCs w:val="24"/>
          <w:highlight w:val="yellow"/>
          <w:lang w:eastAsia="zh-CN"/>
        </w:rPr>
        <w:t>（</w:t>
      </w:r>
      <w:r>
        <w:rPr>
          <w:rFonts w:hint="eastAsia" w:ascii="微软雅黑" w:hAnsi="微软雅黑" w:eastAsia="微软雅黑" w:cs="微软雅黑"/>
          <w:caps w:val="0"/>
          <w:color w:val="333333"/>
          <w:spacing w:val="0"/>
          <w:sz w:val="28"/>
          <w:szCs w:val="28"/>
          <w:bdr w:val="none" w:color="auto" w:sz="0" w:space="0"/>
        </w:rPr>
        <w:t>弗兰儿</w:t>
      </w:r>
    </w:p>
    <w:p>
      <w:pPr>
        <w:autoSpaceDE w:val="0"/>
        <w:autoSpaceDN w:val="0"/>
        <w:adjustRightInd w:val="0"/>
        <w:jc w:val="left"/>
        <w:rPr>
          <w:rFonts w:hint="eastAsia" w:ascii="宋体" w:hAnsi="宋体" w:eastAsia="宋体" w:cs="宋体"/>
          <w:kern w:val="0"/>
          <w:sz w:val="24"/>
          <w:szCs w:val="24"/>
          <w:highlight w:val="yellow"/>
          <w:lang w:eastAsia="zh-CN"/>
        </w:rPr>
      </w:pPr>
      <w:r>
        <w:rPr>
          <w:rFonts w:hint="eastAsia" w:ascii="宋体" w:hAnsi="宋体" w:eastAsia="宋体" w:cs="宋体"/>
          <w:kern w:val="0"/>
          <w:sz w:val="24"/>
          <w:szCs w:val="24"/>
          <w:highlight w:val="yellow"/>
          <w:lang w:eastAsia="zh-CN"/>
        </w:rPr>
        <w:t>）</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压力伴有躯体机能以及心理活动改变;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压力是一种身心紧张状态。</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10、证明了“生命活动的维持需要一定水平的外界刺激”的实验是: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伤痕实验;</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视觉悬崖实验;</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C、 感觉剥夺实验;</w:t>
      </w:r>
    </w:p>
    <w:p>
      <w:pPr>
        <w:autoSpaceDE w:val="0"/>
        <w:autoSpaceDN w:val="0"/>
        <w:adjustRightInd w:val="0"/>
        <w:jc w:val="left"/>
        <w:rPr>
          <w:rFonts w:hint="eastAsia" w:ascii="宋体" w:hAnsi="宋体" w:eastAsia="宋体" w:cs="宋体"/>
          <w:b/>
          <w:bCs/>
          <w:kern w:val="0"/>
          <w:sz w:val="24"/>
          <w:szCs w:val="24"/>
          <w:highlight w:val="none"/>
        </w:rPr>
      </w:pPr>
      <w:r>
        <w:rPr>
          <w:rFonts w:hint="eastAsia" w:ascii="宋体" w:hAnsi="宋体" w:eastAsia="宋体" w:cs="宋体"/>
          <w:kern w:val="0"/>
          <w:sz w:val="24"/>
          <w:szCs w:val="24"/>
          <w:highlight w:val="none"/>
        </w:rPr>
        <w:t>D、 三山实验。</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b/>
          <w:bCs/>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二、多选题：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1、愤怒是指个体受刺激后异常激动的情绪状态。下面关于愤怒的表达哪些是对的?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愤怒是深思熟虑后产生的情绪;</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B、 愤怒是本能的,具有原始性的情绪。</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C、 愤怒是急速而又轻率的情绪;</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yellow"/>
        </w:rPr>
        <w:t>D、 愤怒是受到威胁后的反应。</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BCD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2、情绪的基本类型包括:</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快乐;</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愤怒;</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恐惧;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悲哀。</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3、情绪具有哪些特点?</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情绪是主观意识经验;</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情绪与需要有连带关系;</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情绪状态不易自我控制;</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情绪都有外在独特的表达。</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4、抑郁的破坏性包括:</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生活质量下降;</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学习或工作效率降低;</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心境安宁;</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绝望和自杀</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ABD</w:t>
      </w:r>
    </w:p>
    <w:p>
      <w:pPr>
        <w:autoSpaceDE w:val="0"/>
        <w:autoSpaceDN w:val="0"/>
        <w:adjustRightInd w:val="0"/>
        <w:jc w:val="left"/>
        <w:rPr>
          <w:rFonts w:hint="eastAsia" w:ascii="宋体" w:hAnsi="宋体" w:eastAsia="宋体" w:cs="宋体"/>
          <w:color w:val="FF0000"/>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三、判断题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1、压力也有其用处,适当的压力既能给生活带来乐趣也可以促进人类发展。</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2、抑郁的破坏性不包括绝望和自杀。</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错误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w:t>
      </w:r>
      <w:r>
        <w:rPr>
          <w:rFonts w:hint="eastAsia" w:ascii="宋体" w:hAnsi="宋体" w:eastAsia="宋体" w:cs="宋体"/>
          <w:kern w:val="0"/>
          <w:sz w:val="24"/>
          <w:szCs w:val="24"/>
          <w:highlight w:val="yellow"/>
        </w:rPr>
        <w:t>艾利斯理性情绪疗法即ABCD理论。</w:t>
      </w:r>
    </w:p>
    <w:p>
      <w:pPr>
        <w:autoSpaceDE w:val="0"/>
        <w:autoSpaceDN w:val="0"/>
        <w:adjustRightInd w:val="0"/>
        <w:jc w:val="left"/>
        <w:rPr>
          <w:rFonts w:hint="eastAsia" w:ascii="宋体" w:hAnsi="宋体" w:eastAsia="宋体" w:cs="宋体"/>
          <w:kern w:val="0"/>
          <w:sz w:val="24"/>
          <w:szCs w:val="24"/>
          <w:highlight w:val="yellow"/>
          <w:u w:val="none"/>
        </w:rPr>
      </w:pPr>
      <w:r>
        <w:rPr>
          <w:rFonts w:hint="eastAsia" w:ascii="宋体" w:hAnsi="宋体" w:eastAsia="宋体" w:cs="宋体"/>
          <w:kern w:val="0"/>
          <w:sz w:val="24"/>
          <w:szCs w:val="24"/>
          <w:highlight w:val="none"/>
        </w:rPr>
        <w:t>答案： 错误</w:t>
      </w:r>
      <w:r>
        <w:rPr>
          <w:rFonts w:ascii="Arial" w:hAnsi="Arial" w:eastAsia="宋体" w:cs="Arial"/>
          <w:i w:val="0"/>
          <w:caps w:val="0"/>
          <w:color w:val="333333"/>
          <w:spacing w:val="0"/>
          <w:sz w:val="16"/>
          <w:szCs w:val="16"/>
          <w:highlight w:val="yellow"/>
          <w:u w:val="none"/>
          <w:shd w:val="clear" w:fill="FFFFFF"/>
        </w:rPr>
        <w:t>是在埃利斯的“ABC理论”基础上建立的。</w:t>
      </w:r>
      <w:r>
        <w:rPr>
          <w:rFonts w:ascii="Helvetica" w:hAnsi="Helvetica" w:eastAsia="Helvetica" w:cs="Helvetica"/>
          <w:i w:val="0"/>
          <w:caps w:val="0"/>
          <w:color w:val="333333"/>
          <w:spacing w:val="0"/>
          <w:sz w:val="16"/>
          <w:szCs w:val="16"/>
          <w:shd w:val="clear" w:fill="FFFFFF"/>
        </w:rPr>
        <w:t>这就称为ABC理论。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4、情绪是人们对客观事物能否满足自己需要的一种主观体验以及所产生的身心激动状态,即人们对外界刺激所引起的生理和心理变化的一种主观体验。</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5、情绪是主观意识经验而且状态不易自我控制。</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6、消极的人生观表现为无望、悲观、觉得人生没有什么意思，加上情绪低落。</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7、愤怒是指个体受到刺激后异常激动的情绪状态。</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default" w:ascii="宋体" w:hAnsi="宋体" w:eastAsia="宋体" w:cs="宋体"/>
          <w:kern w:val="0"/>
          <w:sz w:val="24"/>
          <w:szCs w:val="24"/>
          <w:highlight w:val="none"/>
          <w:lang w:val="en-US"/>
        </w:rPr>
        <w:t>9</w:t>
      </w:r>
      <w:r>
        <w:rPr>
          <w:rFonts w:hint="eastAsia" w:ascii="宋体" w:hAnsi="宋体" w:eastAsia="宋体" w:cs="宋体"/>
          <w:kern w:val="0"/>
          <w:sz w:val="24"/>
          <w:szCs w:val="24"/>
          <w:highlight w:val="none"/>
        </w:rPr>
        <w:t>、大学生挫折产生的原因</w:t>
      </w:r>
      <w:r>
        <w:rPr>
          <w:rFonts w:hint="eastAsia" w:ascii="宋体" w:hAnsi="宋体" w:eastAsia="宋体" w:cs="宋体"/>
          <w:kern w:val="0"/>
          <w:sz w:val="24"/>
          <w:szCs w:val="24"/>
          <w:highlight w:val="yellow"/>
        </w:rPr>
        <w:t>只有</w:t>
      </w:r>
      <w:r>
        <w:rPr>
          <w:rFonts w:hint="eastAsia" w:ascii="宋体" w:hAnsi="宋体" w:eastAsia="宋体" w:cs="宋体"/>
          <w:kern w:val="0"/>
          <w:sz w:val="24"/>
          <w:szCs w:val="24"/>
          <w:highlight w:val="none"/>
        </w:rPr>
        <w:t>理想和现实的差距,个性因素两点。</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错误</w:t>
      </w:r>
    </w:p>
    <w:p>
      <w:pPr>
        <w:autoSpaceDE w:val="0"/>
        <w:autoSpaceDN w:val="0"/>
        <w:adjustRightInd w:val="0"/>
        <w:jc w:val="left"/>
        <w:rPr>
          <w:rFonts w:hint="eastAsia" w:ascii="宋体" w:hAnsi="宋体" w:eastAsia="宋体" w:cs="宋体"/>
          <w:kern w:val="0"/>
          <w:sz w:val="24"/>
          <w:szCs w:val="24"/>
          <w:highlight w:val="none"/>
        </w:rPr>
      </w:pPr>
      <w:r>
        <w:rPr>
          <w:rFonts w:hint="default" w:ascii="宋体" w:hAnsi="宋体" w:eastAsia="宋体" w:cs="宋体"/>
          <w:kern w:val="0"/>
          <w:sz w:val="24"/>
          <w:szCs w:val="24"/>
          <w:highlight w:val="none"/>
          <w:lang w:val="en-US"/>
        </w:rPr>
        <w:t>10</w:t>
      </w:r>
      <w:r>
        <w:rPr>
          <w:rFonts w:hint="eastAsia" w:ascii="宋体" w:hAnsi="宋体" w:eastAsia="宋体" w:cs="宋体"/>
          <w:kern w:val="0"/>
          <w:sz w:val="24"/>
          <w:szCs w:val="24"/>
          <w:highlight w:val="none"/>
        </w:rPr>
        <w:t>、大学生健全人格的内涵</w:t>
      </w:r>
      <w:r>
        <w:rPr>
          <w:rFonts w:hint="eastAsia" w:ascii="宋体" w:hAnsi="宋体" w:eastAsia="宋体" w:cs="宋体"/>
          <w:kern w:val="0"/>
          <w:sz w:val="24"/>
          <w:szCs w:val="24"/>
          <w:highlight w:val="yellow"/>
        </w:rPr>
        <w:t>不包括</w:t>
      </w:r>
      <w:r>
        <w:rPr>
          <w:rFonts w:hint="eastAsia" w:ascii="宋体" w:hAnsi="宋体" w:eastAsia="宋体" w:cs="宋体"/>
          <w:kern w:val="0"/>
          <w:sz w:val="24"/>
          <w:szCs w:val="24"/>
          <w:highlight w:val="none"/>
        </w:rPr>
        <w:t>乐观的生活态度。</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错误</w:t>
      </w:r>
    </w:p>
    <w:p>
      <w:pPr>
        <w:autoSpaceDE w:val="0"/>
        <w:autoSpaceDN w:val="0"/>
        <w:adjustRightInd w:val="0"/>
        <w:jc w:val="left"/>
        <w:rPr>
          <w:rFonts w:hint="eastAsia" w:ascii="宋体" w:hAnsi="宋体" w:eastAsia="宋体" w:cs="宋体"/>
          <w:kern w:val="0"/>
          <w:sz w:val="24"/>
          <w:szCs w:val="24"/>
          <w:highlight w:val="none"/>
        </w:rPr>
      </w:pPr>
      <w:r>
        <w:rPr>
          <w:rFonts w:hint="default" w:ascii="宋体" w:hAnsi="宋体" w:eastAsia="宋体" w:cs="宋体"/>
          <w:kern w:val="0"/>
          <w:sz w:val="24"/>
          <w:szCs w:val="24"/>
          <w:highlight w:val="none"/>
          <w:lang w:val="en-US"/>
        </w:rPr>
        <w:t>11</w:t>
      </w:r>
      <w:r>
        <w:rPr>
          <w:rFonts w:hint="eastAsia" w:ascii="宋体" w:hAnsi="宋体" w:eastAsia="宋体" w:cs="宋体"/>
          <w:kern w:val="0"/>
          <w:sz w:val="24"/>
          <w:szCs w:val="24"/>
          <w:highlight w:val="none"/>
        </w:rPr>
        <w:t>、大学生压力特点</w:t>
      </w:r>
      <w:r>
        <w:rPr>
          <w:rFonts w:hint="eastAsia" w:ascii="宋体" w:hAnsi="宋体" w:eastAsia="宋体" w:cs="宋体"/>
          <w:kern w:val="0"/>
          <w:sz w:val="24"/>
          <w:szCs w:val="24"/>
          <w:highlight w:val="yellow"/>
        </w:rPr>
        <w:t>不包括</w:t>
      </w:r>
      <w:r>
        <w:rPr>
          <w:rFonts w:hint="eastAsia" w:ascii="宋体" w:hAnsi="宋体" w:eastAsia="宋体" w:cs="宋体"/>
          <w:kern w:val="0"/>
          <w:sz w:val="24"/>
          <w:szCs w:val="24"/>
          <w:highlight w:val="none"/>
        </w:rPr>
        <w:t>不同专业学生心理压力差异显著。</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错误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12、生化学家的眼泪成分研究发现,眼泪可以分为两类,喜极而泣的流泪属于其中一类。</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错误</w:t>
      </w:r>
    </w:p>
    <w:p>
      <w:pPr>
        <w:autoSpaceDE w:val="0"/>
        <w:autoSpaceDN w:val="0"/>
        <w:adjustRightInd w:val="0"/>
        <w:jc w:val="left"/>
        <w:rPr>
          <w:rFonts w:hint="eastAsia" w:ascii="宋体" w:hAnsi="宋体" w:eastAsia="宋体" w:cs="宋体"/>
          <w:color w:val="FF0000"/>
          <w:kern w:val="0"/>
          <w:sz w:val="24"/>
          <w:szCs w:val="24"/>
          <w:highlight w:val="none"/>
        </w:rPr>
      </w:pPr>
    </w:p>
    <w:p>
      <w:pPr>
        <w:autoSpaceDE w:val="0"/>
        <w:autoSpaceDN w:val="0"/>
        <w:adjustRightInd w:val="0"/>
        <w:jc w:val="left"/>
        <w:rPr>
          <w:rFonts w:hint="eastAsia" w:ascii="宋体" w:hAnsi="宋体" w:eastAsia="宋体" w:cs="宋体"/>
          <w:b/>
          <w:bCs/>
          <w:kern w:val="0"/>
          <w:sz w:val="28"/>
          <w:szCs w:val="28"/>
          <w:highlight w:val="none"/>
        </w:rPr>
      </w:pPr>
      <w:r>
        <w:rPr>
          <w:rFonts w:hint="eastAsia" w:ascii="宋体" w:hAnsi="宋体" w:eastAsia="宋体" w:cs="宋体"/>
          <w:b/>
          <w:bCs/>
          <w:kern w:val="0"/>
          <w:sz w:val="28"/>
          <w:szCs w:val="28"/>
          <w:highlight w:val="none"/>
        </w:rPr>
        <w:t>第四章：大学生人际交往</w:t>
      </w: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一、单选题：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1、“千里送鹅毛”的故事是关于人际交往功利原则中的: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增值交换规律;</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减值交换规律;</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自我价值保护规律;</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情境控制规律。</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3、关于人际吸引因素:熟悉性,下列哪个说法错误?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熟悉能增加喜欢的程度;</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次数也有一定界限,超过界限会让人厌烦;</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对反面的东西随着熟悉度增加会更喜欢;</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对反面的东西再熟悉也不会喜欢。</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4、下列表述中错误的是: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“一俊遮千丑”、“一好百好”讲的是光环效应;</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光环效应会让我们对人的认识出现偏差;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“以小人之心,度君子之腹”讲的是投射效应;</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刻板效应是一种心理定势,是关于某类人概括而笼统的固定印象,</w:t>
      </w:r>
      <w:r>
        <w:rPr>
          <w:rFonts w:hint="eastAsia" w:ascii="宋体" w:hAnsi="宋体" w:eastAsia="宋体" w:cs="宋体"/>
          <w:kern w:val="0"/>
          <w:sz w:val="24"/>
          <w:szCs w:val="24"/>
          <w:highlight w:val="yellow"/>
        </w:rPr>
        <w:t>不会</w:t>
      </w:r>
      <w:r>
        <w:rPr>
          <w:rFonts w:hint="eastAsia" w:ascii="宋体" w:hAnsi="宋体" w:eastAsia="宋体" w:cs="宋体"/>
          <w:kern w:val="0"/>
          <w:sz w:val="24"/>
          <w:szCs w:val="24"/>
          <w:highlight w:val="none"/>
        </w:rPr>
        <w:t>产生认识偏差。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5、下列表述中正确的是:</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none"/>
        </w:rPr>
        <w:t xml:space="preserve">A、 </w:t>
      </w:r>
      <w:r>
        <w:rPr>
          <w:rFonts w:hint="eastAsia" w:ascii="宋体" w:hAnsi="宋体" w:eastAsia="宋体" w:cs="宋体"/>
          <w:kern w:val="0"/>
          <w:sz w:val="24"/>
          <w:szCs w:val="24"/>
          <w:highlight w:val="yellow"/>
        </w:rPr>
        <w:t>在对陌生人的认知中,首因效应比较明显;</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在对陌生人的认知中,近因效应比较明显;</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对熟识的人的认知中,首因效应更起显著作用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首因效应又叫新颖印象,近因效应又叫第一印象。</w:t>
      </w:r>
    </w:p>
    <w:p>
      <w:pPr>
        <w:autoSpaceDE w:val="0"/>
        <w:autoSpaceDN w:val="0"/>
        <w:adjustRightInd w:val="0"/>
        <w:jc w:val="left"/>
        <w:rPr>
          <w:rFonts w:hint="eastAsia" w:ascii="宋体" w:hAnsi="宋体" w:eastAsia="宋体" w:cs="宋体"/>
          <w:kern w:val="0"/>
          <w:sz w:val="24"/>
          <w:szCs w:val="24"/>
          <w:highlight w:val="none"/>
          <w:lang w:eastAsia="zh-CN"/>
        </w:rPr>
      </w:pPr>
      <w:r>
        <w:rPr>
          <w:rFonts w:hint="eastAsia" w:ascii="宋体" w:hAnsi="宋体" w:eastAsia="宋体" w:cs="宋体"/>
          <w:kern w:val="0"/>
          <w:sz w:val="24"/>
          <w:szCs w:val="24"/>
          <w:highlight w:val="none"/>
          <w:lang w:eastAsia="zh-CN"/>
        </w:rPr>
        <w:t>（</w:t>
      </w:r>
      <w:r>
        <w:rPr>
          <w:rFonts w:ascii="Helvetica" w:hAnsi="Helvetica" w:eastAsia="Helvetica" w:cs="Helvetica"/>
          <w:i w:val="0"/>
          <w:caps w:val="0"/>
          <w:color w:val="333333"/>
          <w:spacing w:val="0"/>
          <w:sz w:val="16"/>
          <w:szCs w:val="16"/>
          <w:shd w:val="clear" w:fill="FFFFFF"/>
        </w:rPr>
        <w:t>首因效应由美国心理学家洛钦斯首先提出的，也叫</w:t>
      </w:r>
      <w:r>
        <w:rPr>
          <w:rFonts w:hint="default" w:ascii="Helvetica" w:hAnsi="Helvetica" w:eastAsia="Helvetica" w:cs="Helvetica"/>
          <w:i w:val="0"/>
          <w:caps w:val="0"/>
          <w:color w:val="136EC2"/>
          <w:spacing w:val="0"/>
          <w:sz w:val="16"/>
          <w:szCs w:val="16"/>
          <w:u w:val="none"/>
          <w:shd w:val="clear" w:fill="FFFFFF"/>
        </w:rPr>
        <w:fldChar w:fldCharType="begin"/>
      </w:r>
      <w:r>
        <w:rPr>
          <w:rFonts w:hint="default" w:ascii="Helvetica" w:hAnsi="Helvetica" w:eastAsia="Helvetica" w:cs="Helvetica"/>
          <w:i w:val="0"/>
          <w:caps w:val="0"/>
          <w:color w:val="136EC2"/>
          <w:spacing w:val="0"/>
          <w:sz w:val="16"/>
          <w:szCs w:val="16"/>
          <w:u w:val="none"/>
          <w:shd w:val="clear" w:fill="FFFFFF"/>
        </w:rPr>
        <w:instrText xml:space="preserve"> HYPERLINK "https://baike.baidu.com/item/%E9%A6%96%E6%AC%A1%E6%95%88%E5%BA%94/137217" \t "https://baike.baidu.com/item/%E9%A6%96%E5%9B%A0%E6%95%88%E5%BA%94/_blank" </w:instrText>
      </w:r>
      <w:r>
        <w:rPr>
          <w:rFonts w:hint="default" w:ascii="Helvetica" w:hAnsi="Helvetica" w:eastAsia="Helvetica" w:cs="Helvetica"/>
          <w:i w:val="0"/>
          <w:caps w:val="0"/>
          <w:color w:val="136EC2"/>
          <w:spacing w:val="0"/>
          <w:sz w:val="16"/>
          <w:szCs w:val="16"/>
          <w:u w:val="none"/>
          <w:shd w:val="clear" w:fill="FFFFFF"/>
        </w:rPr>
        <w:fldChar w:fldCharType="separate"/>
      </w:r>
      <w:r>
        <w:rPr>
          <w:rStyle w:val="12"/>
          <w:rFonts w:hint="default" w:ascii="Helvetica" w:hAnsi="Helvetica" w:eastAsia="Helvetica" w:cs="Helvetica"/>
          <w:i w:val="0"/>
          <w:caps w:val="0"/>
          <w:color w:val="136EC2"/>
          <w:spacing w:val="0"/>
          <w:sz w:val="16"/>
          <w:szCs w:val="16"/>
          <w:u w:val="none"/>
          <w:shd w:val="clear" w:fill="FFFFFF"/>
        </w:rPr>
        <w:t>首次效应</w:t>
      </w:r>
      <w:r>
        <w:rPr>
          <w:rFonts w:hint="default" w:ascii="Helvetica" w:hAnsi="Helvetica" w:eastAsia="Helvetica" w:cs="Helvetica"/>
          <w:i w:val="0"/>
          <w:caps w:val="0"/>
          <w:color w:val="136EC2"/>
          <w:spacing w:val="0"/>
          <w:sz w:val="16"/>
          <w:szCs w:val="16"/>
          <w:u w:val="none"/>
          <w:shd w:val="clear" w:fill="FFFFFF"/>
        </w:rPr>
        <w:fldChar w:fldCharType="end"/>
      </w:r>
      <w:r>
        <w:rPr>
          <w:rFonts w:hint="default" w:ascii="Helvetica" w:hAnsi="Helvetica" w:eastAsia="Helvetica" w:cs="Helvetica"/>
          <w:i w:val="0"/>
          <w:caps w:val="0"/>
          <w:color w:val="333333"/>
          <w:spacing w:val="0"/>
          <w:sz w:val="16"/>
          <w:szCs w:val="16"/>
          <w:shd w:val="clear" w:fill="FFFFFF"/>
        </w:rPr>
        <w:t>、</w:t>
      </w:r>
      <w:r>
        <w:rPr>
          <w:rFonts w:hint="default" w:ascii="Helvetica" w:hAnsi="Helvetica" w:eastAsia="Helvetica" w:cs="Helvetica"/>
          <w:i w:val="0"/>
          <w:caps w:val="0"/>
          <w:color w:val="136EC2"/>
          <w:spacing w:val="0"/>
          <w:sz w:val="16"/>
          <w:szCs w:val="16"/>
          <w:u w:val="none"/>
          <w:shd w:val="clear" w:fill="FFFFFF"/>
        </w:rPr>
        <w:fldChar w:fldCharType="begin"/>
      </w:r>
      <w:r>
        <w:rPr>
          <w:rFonts w:hint="default" w:ascii="Helvetica" w:hAnsi="Helvetica" w:eastAsia="Helvetica" w:cs="Helvetica"/>
          <w:i w:val="0"/>
          <w:caps w:val="0"/>
          <w:color w:val="136EC2"/>
          <w:spacing w:val="0"/>
          <w:sz w:val="16"/>
          <w:szCs w:val="16"/>
          <w:u w:val="none"/>
          <w:shd w:val="clear" w:fill="FFFFFF"/>
        </w:rPr>
        <w:instrText xml:space="preserve"> HYPERLINK "https://baike.baidu.com/item/%E4%BC%98%E5%85%88%E6%95%88%E5%BA%94/7802850" \t "https://baike.baidu.com/item/%E9%A6%96%E5%9B%A0%E6%95%88%E5%BA%94/_blank" </w:instrText>
      </w:r>
      <w:r>
        <w:rPr>
          <w:rFonts w:hint="default" w:ascii="Helvetica" w:hAnsi="Helvetica" w:eastAsia="Helvetica" w:cs="Helvetica"/>
          <w:i w:val="0"/>
          <w:caps w:val="0"/>
          <w:color w:val="136EC2"/>
          <w:spacing w:val="0"/>
          <w:sz w:val="16"/>
          <w:szCs w:val="16"/>
          <w:u w:val="none"/>
          <w:shd w:val="clear" w:fill="FFFFFF"/>
        </w:rPr>
        <w:fldChar w:fldCharType="separate"/>
      </w:r>
      <w:r>
        <w:rPr>
          <w:rStyle w:val="12"/>
          <w:rFonts w:hint="default" w:ascii="Helvetica" w:hAnsi="Helvetica" w:eastAsia="Helvetica" w:cs="Helvetica"/>
          <w:i w:val="0"/>
          <w:caps w:val="0"/>
          <w:color w:val="136EC2"/>
          <w:spacing w:val="0"/>
          <w:sz w:val="16"/>
          <w:szCs w:val="16"/>
          <w:u w:val="none"/>
          <w:shd w:val="clear" w:fill="FFFFFF"/>
        </w:rPr>
        <w:t>优先效应</w:t>
      </w:r>
      <w:r>
        <w:rPr>
          <w:rFonts w:hint="default" w:ascii="Helvetica" w:hAnsi="Helvetica" w:eastAsia="Helvetica" w:cs="Helvetica"/>
          <w:i w:val="0"/>
          <w:caps w:val="0"/>
          <w:color w:val="136EC2"/>
          <w:spacing w:val="0"/>
          <w:sz w:val="16"/>
          <w:szCs w:val="16"/>
          <w:u w:val="none"/>
          <w:shd w:val="clear" w:fill="FFFFFF"/>
        </w:rPr>
        <w:fldChar w:fldCharType="end"/>
      </w:r>
      <w:r>
        <w:rPr>
          <w:rFonts w:hint="default" w:ascii="Helvetica" w:hAnsi="Helvetica" w:eastAsia="Helvetica" w:cs="Helvetica"/>
          <w:i w:val="0"/>
          <w:caps w:val="0"/>
          <w:color w:val="333333"/>
          <w:spacing w:val="0"/>
          <w:sz w:val="16"/>
          <w:szCs w:val="16"/>
          <w:shd w:val="clear" w:fill="FFFFFF"/>
        </w:rPr>
        <w:t>或</w:t>
      </w:r>
      <w:r>
        <w:rPr>
          <w:rFonts w:hint="default" w:ascii="Helvetica" w:hAnsi="Helvetica" w:eastAsia="Helvetica" w:cs="Helvetica"/>
          <w:i w:val="0"/>
          <w:caps w:val="0"/>
          <w:color w:val="136EC2"/>
          <w:spacing w:val="0"/>
          <w:sz w:val="16"/>
          <w:szCs w:val="16"/>
          <w:u w:val="none"/>
          <w:shd w:val="clear" w:fill="FFFFFF"/>
        </w:rPr>
        <w:fldChar w:fldCharType="begin"/>
      </w:r>
      <w:r>
        <w:rPr>
          <w:rFonts w:hint="default" w:ascii="Helvetica" w:hAnsi="Helvetica" w:eastAsia="Helvetica" w:cs="Helvetica"/>
          <w:i w:val="0"/>
          <w:caps w:val="0"/>
          <w:color w:val="136EC2"/>
          <w:spacing w:val="0"/>
          <w:sz w:val="16"/>
          <w:szCs w:val="16"/>
          <w:u w:val="none"/>
          <w:shd w:val="clear" w:fill="FFFFFF"/>
        </w:rPr>
        <w:instrText xml:space="preserve"> HYPERLINK "https://baike.baidu.com/item/%E7%AC%AC%E4%B8%80%E5%8D%B0%E8%B1%A1%E6%95%88%E5%BA%94/4883916" \t "https://baike.baidu.com/item/%E9%A6%96%E5%9B%A0%E6%95%88%E5%BA%94/_blank" </w:instrText>
      </w:r>
      <w:r>
        <w:rPr>
          <w:rFonts w:hint="default" w:ascii="Helvetica" w:hAnsi="Helvetica" w:eastAsia="Helvetica" w:cs="Helvetica"/>
          <w:i w:val="0"/>
          <w:caps w:val="0"/>
          <w:color w:val="136EC2"/>
          <w:spacing w:val="0"/>
          <w:sz w:val="16"/>
          <w:szCs w:val="16"/>
          <w:u w:val="none"/>
          <w:shd w:val="clear" w:fill="FFFFFF"/>
        </w:rPr>
        <w:fldChar w:fldCharType="separate"/>
      </w:r>
      <w:r>
        <w:rPr>
          <w:rStyle w:val="12"/>
          <w:rFonts w:hint="default" w:ascii="Helvetica" w:hAnsi="Helvetica" w:eastAsia="Helvetica" w:cs="Helvetica"/>
          <w:i w:val="0"/>
          <w:caps w:val="0"/>
          <w:color w:val="136EC2"/>
          <w:spacing w:val="0"/>
          <w:sz w:val="16"/>
          <w:szCs w:val="16"/>
          <w:u w:val="none"/>
          <w:shd w:val="clear" w:fill="FFFFFF"/>
        </w:rPr>
        <w:t>第一印象效应</w:t>
      </w:r>
      <w:r>
        <w:rPr>
          <w:rFonts w:hint="default" w:ascii="Helvetica" w:hAnsi="Helvetica" w:eastAsia="Helvetica" w:cs="Helvetica"/>
          <w:i w:val="0"/>
          <w:caps w:val="0"/>
          <w:color w:val="136EC2"/>
          <w:spacing w:val="0"/>
          <w:sz w:val="16"/>
          <w:szCs w:val="16"/>
          <w:u w:val="none"/>
          <w:shd w:val="clear" w:fill="FFFFFF"/>
        </w:rPr>
        <w:fldChar w:fldCharType="end"/>
      </w:r>
      <w:r>
        <w:rPr>
          <w:rFonts w:hint="eastAsia" w:ascii="宋体" w:hAnsi="宋体" w:eastAsia="宋体" w:cs="宋体"/>
          <w:kern w:val="0"/>
          <w:sz w:val="24"/>
          <w:szCs w:val="24"/>
          <w:highlight w:val="none"/>
          <w:lang w:eastAsia="zh-CN"/>
        </w:rPr>
        <w:t>）</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none"/>
        </w:rPr>
        <w:t>6、下列关于良好人际关系的说法中,</w:t>
      </w:r>
      <w:r>
        <w:rPr>
          <w:rFonts w:hint="eastAsia" w:ascii="宋体" w:hAnsi="宋体" w:eastAsia="宋体" w:cs="宋体"/>
          <w:kern w:val="0"/>
          <w:sz w:val="24"/>
          <w:szCs w:val="24"/>
          <w:highlight w:val="yellow"/>
        </w:rPr>
        <w:t>哪个是错误的: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双方之间不能有冲突和不一致意见;</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人格平等是良好人际关系的最重要前提;</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是接纳的、坦白的、信赖的关系;</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是没有害怕与恐惧的深度关系。</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7、心理学家阿龙森的“犯错误效应”实验,证明了下列四种情形的人,哪一种情形下最受人欢迎?</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yellow"/>
        </w:rPr>
        <w:t>A、 才能出众而犯了错误的人</w:t>
      </w:r>
      <w:r>
        <w:rPr>
          <w:rFonts w:hint="eastAsia" w:ascii="宋体" w:hAnsi="宋体" w:eastAsia="宋体" w:cs="宋体"/>
          <w:kern w:val="0"/>
          <w:sz w:val="24"/>
          <w:szCs w:val="24"/>
          <w:highlight w:val="none"/>
        </w:rPr>
        <w:t>;</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才能出众而未犯错误的人;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才能平庸而犯了错误的人;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才能平庸而未犯错误的人。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8、要调适大学生的嫉妒心理,不包括下面哪一项:</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多找一些发展的支点;</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宽容人性的光辉面与阴暗面;</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不要显露而是暗暗记恨对方;</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容许自己在某些方面可以比别人弱。</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9、有效的沟通技巧不包括:</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A、 聆听的技巧;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冲突技巧;</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C、 谈话的技巧;</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D、 非言语交往技巧。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10、在人际关系发展的阶段中,较少有人能发展到第几阶段?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定向阶段;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情感探索阶段;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感情交流阶段;</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D、 稳定交往阶段。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D</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二、多选题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1、大学生人际交往的</w:t>
      </w:r>
      <w:r>
        <w:rPr>
          <w:rFonts w:hint="eastAsia" w:ascii="宋体" w:hAnsi="宋体" w:eastAsia="宋体" w:cs="宋体"/>
          <w:kern w:val="0"/>
          <w:sz w:val="24"/>
          <w:szCs w:val="24"/>
          <w:highlight w:val="yellow"/>
        </w:rPr>
        <w:t>常见问题</w:t>
      </w:r>
      <w:r>
        <w:rPr>
          <w:rFonts w:hint="eastAsia" w:ascii="宋体" w:hAnsi="宋体" w:eastAsia="宋体" w:cs="宋体"/>
          <w:kern w:val="0"/>
          <w:sz w:val="24"/>
          <w:szCs w:val="24"/>
          <w:highlight w:val="none"/>
        </w:rPr>
        <w:t>有——自卑心理、自负心理和:</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A、 孤独心理</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B、 嫉妒心理</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C、 猜疑心理</w:t>
      </w:r>
      <w:bookmarkStart w:id="0" w:name="_GoBack"/>
      <w:bookmarkEnd w:id="0"/>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平等心理</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2、人的交往</w:t>
      </w:r>
      <w:r>
        <w:rPr>
          <w:rFonts w:hint="eastAsia" w:ascii="宋体" w:hAnsi="宋体" w:eastAsia="宋体" w:cs="宋体"/>
          <w:kern w:val="0"/>
          <w:sz w:val="24"/>
          <w:szCs w:val="24"/>
          <w:highlight w:val="yellow"/>
        </w:rPr>
        <w:t>需要的行为动机</w:t>
      </w:r>
      <w:r>
        <w:rPr>
          <w:rFonts w:hint="eastAsia" w:ascii="宋体" w:hAnsi="宋体" w:eastAsia="宋体" w:cs="宋体"/>
          <w:kern w:val="0"/>
          <w:sz w:val="24"/>
          <w:szCs w:val="24"/>
          <w:highlight w:val="none"/>
        </w:rPr>
        <w:t>是为了满足下列哪些需要:</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确立社会地位;</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B、 确立自我价值;</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C、 确立安全感;</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确立人脉网络</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3、人际关系冲突的平息包括:</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接受不一致或冲突的不可避免性;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避免关于冲突的错误观点;</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学会“争吵”,坦诚沟通化解冲突;</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关系如确已破裂无法修复,学习接受失败,但要吸取教训。</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5、作为</w:t>
      </w:r>
      <w:r>
        <w:rPr>
          <w:rFonts w:hint="eastAsia" w:ascii="宋体" w:hAnsi="宋体" w:eastAsia="宋体" w:cs="宋体"/>
          <w:kern w:val="0"/>
          <w:sz w:val="24"/>
          <w:szCs w:val="24"/>
          <w:highlight w:val="yellow"/>
        </w:rPr>
        <w:t>一种人际吸引因素之一</w:t>
      </w:r>
      <w:r>
        <w:rPr>
          <w:rFonts w:hint="eastAsia" w:ascii="宋体" w:hAnsi="宋体" w:eastAsia="宋体" w:cs="宋体"/>
          <w:kern w:val="0"/>
          <w:sz w:val="24"/>
          <w:szCs w:val="24"/>
          <w:highlight w:val="none"/>
        </w:rPr>
        <w:t>的临近性,它要发挥作用需要有如下两个条件:</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交往稀少;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交往频繁;</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产生积极的交往体验;</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产生消极的交往体验。</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BC</w:t>
      </w:r>
    </w:p>
    <w:p>
      <w:pPr>
        <w:autoSpaceDE w:val="0"/>
        <w:autoSpaceDN w:val="0"/>
        <w:adjustRightInd w:val="0"/>
        <w:jc w:val="left"/>
        <w:rPr>
          <w:rFonts w:hint="eastAsia" w:ascii="宋体" w:hAnsi="宋体" w:eastAsia="宋体" w:cs="宋体"/>
          <w:color w:val="FF0000"/>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三、判断题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1、人际关系发展的第四阶段是感情交流阶段。</w:t>
      </w:r>
    </w:p>
    <w:p>
      <w:pPr>
        <w:autoSpaceDE w:val="0"/>
        <w:autoSpaceDN w:val="0"/>
        <w:adjustRightInd w:val="0"/>
        <w:jc w:val="left"/>
        <w:rPr>
          <w:rFonts w:hint="eastAsia" w:ascii="宋体" w:hAnsi="宋体" w:eastAsia="宋体" w:cs="宋体"/>
          <w:kern w:val="0"/>
          <w:sz w:val="24"/>
          <w:szCs w:val="24"/>
          <w:highlight w:val="yellow"/>
          <w:lang w:eastAsia="zh-CN"/>
        </w:rPr>
      </w:pPr>
      <w:r>
        <w:rPr>
          <w:rFonts w:hint="eastAsia" w:ascii="宋体" w:hAnsi="宋体" w:eastAsia="宋体" w:cs="宋体"/>
          <w:kern w:val="0"/>
          <w:sz w:val="24"/>
          <w:szCs w:val="24"/>
          <w:highlight w:val="yellow"/>
          <w:lang w:eastAsia="zh-CN"/>
        </w:rPr>
        <w:t>（</w:t>
      </w:r>
      <w:r>
        <w:rPr>
          <w:rFonts w:hint="eastAsia" w:ascii="微软雅黑" w:hAnsi="微软雅黑" w:eastAsia="微软雅黑" w:cs="微软雅黑"/>
          <w:i w:val="0"/>
          <w:caps w:val="0"/>
          <w:color w:val="333333"/>
          <w:spacing w:val="0"/>
          <w:sz w:val="19"/>
          <w:szCs w:val="19"/>
          <w:highlight w:val="yellow"/>
          <w:shd w:val="clear" w:fill="FFFFFF"/>
        </w:rPr>
        <w:t>一、定向阶段</w:t>
      </w:r>
      <w:r>
        <w:rPr>
          <w:rFonts w:hint="eastAsia" w:ascii="微软雅黑" w:hAnsi="微软雅黑" w:eastAsia="微软雅黑" w:cs="微软雅黑"/>
          <w:i w:val="0"/>
          <w:caps w:val="0"/>
          <w:color w:val="333333"/>
          <w:spacing w:val="0"/>
          <w:sz w:val="19"/>
          <w:szCs w:val="19"/>
          <w:highlight w:val="yellow"/>
          <w:shd w:val="clear" w:fill="FFFFFF"/>
          <w:lang w:val="en-US" w:eastAsia="zh-CN"/>
        </w:rPr>
        <w:t xml:space="preserve"> </w:t>
      </w:r>
      <w:r>
        <w:rPr>
          <w:rFonts w:hint="eastAsia" w:ascii="微软雅黑" w:hAnsi="微软雅黑" w:eastAsia="微软雅黑" w:cs="微软雅黑"/>
          <w:i w:val="0"/>
          <w:caps w:val="0"/>
          <w:color w:val="333333"/>
          <w:spacing w:val="0"/>
          <w:sz w:val="19"/>
          <w:szCs w:val="19"/>
          <w:highlight w:val="yellow"/>
          <w:shd w:val="clear" w:fill="FFFFFF"/>
        </w:rPr>
        <w:t>二、情感探索阶段</w:t>
      </w:r>
      <w:r>
        <w:rPr>
          <w:rFonts w:hint="eastAsia" w:ascii="微软雅黑" w:hAnsi="微软雅黑" w:eastAsia="微软雅黑" w:cs="微软雅黑"/>
          <w:i w:val="0"/>
          <w:caps w:val="0"/>
          <w:color w:val="333333"/>
          <w:spacing w:val="0"/>
          <w:sz w:val="19"/>
          <w:szCs w:val="19"/>
          <w:highlight w:val="yellow"/>
          <w:shd w:val="clear" w:fill="FFFFFF"/>
          <w:lang w:val="en-US" w:eastAsia="zh-CN"/>
        </w:rPr>
        <w:t xml:space="preserve"> </w:t>
      </w:r>
      <w:r>
        <w:rPr>
          <w:rFonts w:hint="eastAsia" w:ascii="微软雅黑" w:hAnsi="微软雅黑" w:eastAsia="微软雅黑" w:cs="微软雅黑"/>
          <w:i w:val="0"/>
          <w:caps w:val="0"/>
          <w:color w:val="333333"/>
          <w:spacing w:val="0"/>
          <w:sz w:val="19"/>
          <w:szCs w:val="19"/>
          <w:highlight w:val="yellow"/>
          <w:shd w:val="clear" w:fill="FFFFFF"/>
        </w:rPr>
        <w:t>三、感情交流阶段</w:t>
      </w:r>
      <w:r>
        <w:rPr>
          <w:rFonts w:hint="eastAsia" w:ascii="微软雅黑" w:hAnsi="微软雅黑" w:eastAsia="微软雅黑" w:cs="微软雅黑"/>
          <w:i w:val="0"/>
          <w:caps w:val="0"/>
          <w:color w:val="333333"/>
          <w:spacing w:val="0"/>
          <w:sz w:val="19"/>
          <w:szCs w:val="19"/>
          <w:highlight w:val="yellow"/>
          <w:shd w:val="clear" w:fill="FFFFFF"/>
          <w:lang w:val="en-US" w:eastAsia="zh-CN"/>
        </w:rPr>
        <w:t xml:space="preserve"> </w:t>
      </w:r>
      <w:r>
        <w:rPr>
          <w:rFonts w:hint="eastAsia" w:ascii="微软雅黑" w:hAnsi="微软雅黑" w:eastAsia="微软雅黑" w:cs="微软雅黑"/>
          <w:i w:val="0"/>
          <w:caps w:val="0"/>
          <w:color w:val="333333"/>
          <w:spacing w:val="0"/>
          <w:sz w:val="19"/>
          <w:szCs w:val="19"/>
          <w:highlight w:val="yellow"/>
          <w:shd w:val="clear" w:fill="FFFFFF"/>
        </w:rPr>
        <w:t>四、稳定交往阶段</w:t>
      </w:r>
      <w:r>
        <w:rPr>
          <w:rFonts w:hint="eastAsia" w:ascii="宋体" w:hAnsi="宋体" w:eastAsia="宋体" w:cs="宋体"/>
          <w:kern w:val="0"/>
          <w:sz w:val="24"/>
          <w:szCs w:val="24"/>
          <w:highlight w:val="yellow"/>
          <w:lang w:eastAsia="zh-CN"/>
        </w:rPr>
        <w:t>）</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错误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3、艾里克森人格发展阶段学说,青年期人格发展障碍会表现为自我统合-角色混乱。</w:t>
      </w:r>
    </w:p>
    <w:p>
      <w:pPr>
        <w:pStyle w:val="2"/>
        <w:keepNext w:val="0"/>
        <w:keepLines w:val="0"/>
        <w:widowControl/>
        <w:suppressLineNumbers w:val="0"/>
        <w:shd w:val="clear" w:fill="FFFFFF"/>
        <w:spacing w:before="288" w:beforeAutospacing="0" w:after="288" w:afterAutospacing="0" w:line="15" w:lineRule="atLeast"/>
        <w:ind w:left="0" w:right="0" w:firstLine="0"/>
        <w:rPr>
          <w:rFonts w:hint="default" w:ascii="宋体" w:hAnsi="宋体" w:eastAsia="宋体" w:cs="宋体"/>
          <w:b w:val="0"/>
          <w:bCs w:val="0"/>
          <w:kern w:val="0"/>
          <w:sz w:val="24"/>
          <w:szCs w:val="24"/>
          <w:highlight w:val="none"/>
          <w:lang w:val="en-US" w:eastAsia="zh-CN" w:bidi="ar-SA"/>
        </w:rPr>
      </w:pPr>
      <w:r>
        <w:rPr>
          <w:rFonts w:hint="eastAsia" w:ascii="宋体" w:hAnsi="宋体" w:eastAsia="宋体" w:cs="宋体"/>
          <w:b w:val="0"/>
          <w:bCs w:val="0"/>
          <w:kern w:val="0"/>
          <w:sz w:val="24"/>
          <w:szCs w:val="24"/>
          <w:highlight w:val="none"/>
          <w:lang w:val="en-US" w:eastAsia="zh-CN" w:bidi="ar-SA"/>
        </w:rPr>
        <w:t>答案： 错误 (</w:t>
      </w:r>
      <w:r>
        <w:rPr>
          <w:rFonts w:hint="eastAsia" w:ascii="宋体" w:hAnsi="宋体" w:eastAsia="宋体" w:cs="宋体"/>
          <w:b w:val="0"/>
          <w:bCs w:val="0"/>
          <w:kern w:val="0"/>
          <w:sz w:val="24"/>
          <w:szCs w:val="24"/>
          <w:highlight w:val="yellow"/>
          <w:lang w:val="en-US" w:eastAsia="zh-CN" w:bidi="ar-SA"/>
        </w:rPr>
        <w:t>埃里克森</w:t>
      </w:r>
      <w:r>
        <w:rPr>
          <w:rFonts w:hint="eastAsia" w:ascii="宋体" w:hAnsi="宋体" w:eastAsia="宋体" w:cs="宋体"/>
          <w:b w:val="0"/>
          <w:bCs w:val="0"/>
          <w:kern w:val="0"/>
          <w:sz w:val="24"/>
          <w:szCs w:val="24"/>
          <w:highlight w:val="none"/>
          <w:lang w:val="en-US" w:eastAsia="zh-CN" w:bidi="ar-SA"/>
        </w:rPr>
        <w:t>人格发展心理第五阶段)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4、坦白的、信赖的关系属于良好的人际关系。</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5、聆听的技巧属于有效的沟通技巧。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四、填空题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w:t>
      </w:r>
      <w:r>
        <w:rPr>
          <w:rFonts w:hint="eastAsia" w:ascii="宋体" w:hAnsi="宋体" w:eastAsia="宋体" w:cs="宋体"/>
          <w:kern w:val="0"/>
          <w:sz w:val="24"/>
          <w:szCs w:val="24"/>
          <w:highlight w:val="yellow"/>
        </w:rPr>
        <w:t>最能体现</w:t>
      </w:r>
      <w:r>
        <w:rPr>
          <w:rFonts w:hint="eastAsia" w:ascii="宋体" w:hAnsi="宋体" w:eastAsia="宋体" w:cs="宋体"/>
          <w:kern w:val="0"/>
          <w:sz w:val="24"/>
          <w:szCs w:val="24"/>
          <w:highlight w:val="none"/>
        </w:rPr>
        <w:t>和</w:t>
      </w:r>
      <w:r>
        <w:rPr>
          <w:rFonts w:hint="eastAsia" w:ascii="宋体" w:hAnsi="宋体" w:eastAsia="宋体" w:cs="宋体"/>
          <w:kern w:val="0"/>
          <w:sz w:val="24"/>
          <w:szCs w:val="24"/>
          <w:highlight w:val="yellow"/>
        </w:rPr>
        <w:t>反映人的心理调节能力</w:t>
      </w:r>
      <w:r>
        <w:rPr>
          <w:rFonts w:hint="eastAsia" w:ascii="宋体" w:hAnsi="宋体" w:eastAsia="宋体" w:cs="宋体"/>
          <w:kern w:val="0"/>
          <w:sz w:val="24"/>
          <w:szCs w:val="24"/>
          <w:highlight w:val="none"/>
        </w:rPr>
        <w:t>和</w:t>
      </w:r>
      <w:r>
        <w:rPr>
          <w:rFonts w:hint="eastAsia" w:ascii="宋体" w:hAnsi="宋体" w:eastAsia="宋体" w:cs="宋体"/>
          <w:kern w:val="0"/>
          <w:sz w:val="24"/>
          <w:szCs w:val="24"/>
          <w:highlight w:val="yellow"/>
        </w:rPr>
        <w:t>心理健康情况</w:t>
      </w:r>
      <w:r>
        <w:rPr>
          <w:rFonts w:hint="eastAsia" w:ascii="宋体" w:hAnsi="宋体" w:eastAsia="宋体" w:cs="宋体"/>
          <w:kern w:val="0"/>
          <w:sz w:val="24"/>
          <w:szCs w:val="24"/>
          <w:highlight w:val="none"/>
        </w:rPr>
        <w:t>的是()的状况。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 xml:space="preserve">答案： </w:t>
      </w:r>
      <w:r>
        <w:rPr>
          <w:rFonts w:hint="eastAsia" w:ascii="宋体" w:hAnsi="宋体" w:eastAsia="宋体" w:cs="宋体"/>
          <w:kern w:val="0"/>
          <w:sz w:val="24"/>
          <w:szCs w:val="24"/>
          <w:highlight w:val="yellow"/>
        </w:rPr>
        <w:t>人际关系；</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b/>
          <w:bCs/>
          <w:kern w:val="0"/>
          <w:sz w:val="28"/>
          <w:szCs w:val="28"/>
          <w:highlight w:val="none"/>
        </w:rPr>
      </w:pPr>
      <w:r>
        <w:rPr>
          <w:rFonts w:hint="eastAsia" w:ascii="宋体" w:hAnsi="宋体" w:eastAsia="宋体" w:cs="宋体"/>
          <w:b/>
          <w:bCs/>
          <w:kern w:val="0"/>
          <w:sz w:val="28"/>
          <w:szCs w:val="28"/>
          <w:highlight w:val="none"/>
        </w:rPr>
        <w:t>第五章：大学生恋爱与性心理</w:t>
      </w: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一、单选题：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1、关于大学生性自慰行为,下列表述不正确的是: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自慰是一种个人隐私。要在安全的环境下进行,也不要对他人构成骚扰或攻击。</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性自慰是一种正常现象,不妨碍日常生活作息,对健康无害,可以无节制而为。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自慰方式要合理。</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正确对待自慰:你不自慰,也可以很快乐,并不是每个人都自慰。</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2、2016年10月28日,北京大学燕园博思心理咨询中心等机构发布了首部《中国大学生恋爱白皮书》,该调查显示:恋爱,已经成为大学生的必修课。中国在校大学生3559万,其中有过恋爱经历的比例高达:</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50%</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60%</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70%</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D、 80%</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3、艾滋病的三种传播途径不包括:</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性接触;</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血液;</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母婴;</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握手及共同进餐等。</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4、大学生发生多角恋的原因除了以下哪一条?</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择偶标准不明确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择偶能力不</w:t>
      </w:r>
      <w:r>
        <w:rPr>
          <w:rFonts w:hint="eastAsia" w:ascii="宋体" w:hAnsi="宋体" w:eastAsia="宋体" w:cs="宋体"/>
          <w:kern w:val="0"/>
          <w:sz w:val="24"/>
          <w:szCs w:val="24"/>
          <w:highlight w:val="yellow"/>
        </w:rPr>
        <w:t>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择偶动机不良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虚荣心强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5、大学生树立科学恋爱观不包括下面哪一项?</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A、 提倡志同道合的爱情;</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B、 摆正爱情的位置;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学习爱的技巧;</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D、 懂得爱是一种责任和奉献。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6、联合国提出</w:t>
      </w:r>
      <w:r>
        <w:rPr>
          <w:rFonts w:hint="eastAsia" w:ascii="宋体" w:hAnsi="宋体" w:eastAsia="宋体" w:cs="宋体"/>
          <w:kern w:val="0"/>
          <w:sz w:val="24"/>
          <w:szCs w:val="24"/>
          <w:highlight w:val="yellow"/>
        </w:rPr>
        <w:t>预防性病的“ABC”</w:t>
      </w:r>
      <w:r>
        <w:rPr>
          <w:rFonts w:hint="eastAsia" w:ascii="宋体" w:hAnsi="宋体" w:eastAsia="宋体" w:cs="宋体"/>
          <w:kern w:val="0"/>
          <w:sz w:val="24"/>
          <w:szCs w:val="24"/>
          <w:highlight w:val="none"/>
        </w:rPr>
        <w:t>原则不包括:</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接受性教育:科学防范性病。</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B、 节制欲望:青少年最好避免过早性行为;</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C、 忠诚:固定性伴侣,不与陌生人发生性关系;</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D、 安全套:安全套对于防治性病和艾滋病,是非常有效的方法。</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7、美国心理学家斯</w:t>
      </w:r>
      <w:r>
        <w:rPr>
          <w:rFonts w:hint="eastAsia" w:ascii="宋体" w:hAnsi="宋体" w:eastAsia="宋体" w:cs="宋体"/>
          <w:kern w:val="0"/>
          <w:sz w:val="24"/>
          <w:szCs w:val="24"/>
          <w:highlight w:val="yellow"/>
        </w:rPr>
        <w:t>滕伯格</w:t>
      </w:r>
      <w:r>
        <w:rPr>
          <w:rFonts w:hint="eastAsia" w:ascii="宋体" w:hAnsi="宋体" w:eastAsia="宋体" w:cs="宋体"/>
          <w:kern w:val="0"/>
          <w:sz w:val="24"/>
          <w:szCs w:val="24"/>
          <w:highlight w:val="none"/>
        </w:rPr>
        <w:t>(RobertJ.Sternberg)的所有的爱情不包括哪种成分?</w:t>
      </w:r>
    </w:p>
    <w:p>
      <w:pPr>
        <w:autoSpaceDE w:val="0"/>
        <w:autoSpaceDN w:val="0"/>
        <w:adjustRightInd w:val="0"/>
        <w:jc w:val="left"/>
        <w:rPr>
          <w:rFonts w:hint="eastAsia" w:ascii="宋体" w:hAnsi="宋体" w:eastAsia="宋体" w:cs="宋体"/>
          <w:color w:val="0000FF"/>
          <w:kern w:val="0"/>
          <w:sz w:val="24"/>
          <w:szCs w:val="24"/>
          <w:highlight w:val="none"/>
        </w:rPr>
      </w:pPr>
      <w:r>
        <w:rPr>
          <w:rFonts w:hint="eastAsia" w:ascii="宋体" w:hAnsi="宋体" w:eastAsia="宋体" w:cs="宋体"/>
          <w:color w:val="0000FF"/>
          <w:kern w:val="0"/>
          <w:sz w:val="24"/>
          <w:szCs w:val="24"/>
          <w:highlight w:val="none"/>
        </w:rPr>
        <w:t>A、 理想</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亲密</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激情</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承诺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8、下列关于爱情的相关描述中,哪一个是</w:t>
      </w:r>
      <w:r>
        <w:rPr>
          <w:rFonts w:hint="eastAsia" w:ascii="宋体" w:hAnsi="宋体" w:eastAsia="宋体" w:cs="宋体"/>
          <w:kern w:val="0"/>
          <w:sz w:val="24"/>
          <w:szCs w:val="24"/>
          <w:highlight w:val="yellow"/>
        </w:rPr>
        <w:t>错误</w:t>
      </w:r>
      <w:r>
        <w:rPr>
          <w:rFonts w:hint="eastAsia" w:ascii="宋体" w:hAnsi="宋体" w:eastAsia="宋体" w:cs="宋体"/>
          <w:kern w:val="0"/>
          <w:sz w:val="24"/>
          <w:szCs w:val="24"/>
          <w:highlight w:val="none"/>
        </w:rPr>
        <w:t>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爱情是在男女之间产生的,在狭义上,爱情不包括同性恋;</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是在个体心理达到相对成熟时产生的;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爱情是一种感情,其中包括认知的成分,不等于低级的情绪;</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爱情</w:t>
      </w:r>
      <w:r>
        <w:rPr>
          <w:rFonts w:hint="eastAsia" w:ascii="宋体" w:hAnsi="宋体" w:eastAsia="宋体" w:cs="宋体"/>
          <w:color w:val="0000FF"/>
          <w:kern w:val="0"/>
          <w:sz w:val="24"/>
          <w:szCs w:val="24"/>
          <w:highlight w:val="none"/>
        </w:rPr>
        <w:t>不包括</w:t>
      </w:r>
      <w:r>
        <w:rPr>
          <w:rFonts w:hint="eastAsia" w:ascii="宋体" w:hAnsi="宋体" w:eastAsia="宋体" w:cs="宋体"/>
          <w:kern w:val="0"/>
          <w:sz w:val="24"/>
          <w:szCs w:val="24"/>
          <w:highlight w:val="none"/>
        </w:rPr>
        <w:t>性欲和性感的成分,是一种纯粹的精神之爱。</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9、作为大学生,要能爱对方,一个重要前提是能拥有爱的能力。在追求恋人时,下列说法错误的是?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要想碰到那个对的人,你得尝试跟多个人谈恋爱。</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要想碰到那个对的人,始终要对爱抱有希望;</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要想碰到那个对的人,你要有深深的值得感;</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要想遇到对的那个人,你要成为对的那个自己。</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二、多选题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1、从爱情的本质来看:爱情是人所获得的强烈生理和心理享受的稳定而持久的情感,爱情涉及如下几个方面因素:</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情感——指深刻的情绪情感体验;</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B、 生理——指人的性欲、求偶的本能;</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C、 心理——指思想吸引、心理相容;</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D、 社会——指爱情受社会道德法律制约。</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BCD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2、大学生的恋爱具有哪些特征?</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A、 浪漫性;</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B、 易变性;</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C、 多元性;</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D、 突击性。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3、大学生进行性行为的基本原则是:</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A、 沒有安全沒有性;</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B、 沒有爱情沒有性;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没有浪漫没有性;</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D、 沒有准备沒有性。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4、正确对待失恋要做到:</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A、 失恋不失德;</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B、 失恋不失态;</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C、 失恋不失学;</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D、 失恋不失命。</w:t>
      </w:r>
    </w:p>
    <w:p>
      <w:pPr>
        <w:autoSpaceDE w:val="0"/>
        <w:autoSpaceDN w:val="0"/>
        <w:adjustRightInd w:val="0"/>
        <w:jc w:val="left"/>
        <w:rPr>
          <w:rFonts w:hint="eastAsia" w:ascii="宋体" w:hAnsi="宋体" w:eastAsia="宋体" w:cs="宋体"/>
          <w:kern w:val="0"/>
          <w:sz w:val="24"/>
          <w:szCs w:val="24"/>
          <w:highlight w:val="yellow"/>
          <w:lang w:val="en-US" w:eastAsia="zh-CN"/>
        </w:rPr>
      </w:pPr>
      <w:r>
        <w:rPr>
          <w:rFonts w:hint="eastAsia" w:ascii="宋体" w:hAnsi="宋体" w:eastAsia="宋体" w:cs="宋体"/>
          <w:kern w:val="0"/>
          <w:sz w:val="24"/>
          <w:szCs w:val="24"/>
          <w:highlight w:val="yellow"/>
        </w:rPr>
        <w:t>答案： ABCD</w:t>
      </w:r>
      <w:r>
        <w:rPr>
          <w:rFonts w:hint="eastAsia" w:ascii="宋体" w:hAnsi="宋体" w:eastAsia="宋体" w:cs="宋体"/>
          <w:kern w:val="0"/>
          <w:sz w:val="24"/>
          <w:szCs w:val="24"/>
          <w:highlight w:val="yellow"/>
          <w:lang w:val="en-US" w:eastAsia="zh-CN"/>
        </w:rPr>
        <w:t xml:space="preserve"> </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5、人类婚姻的发展类型:经历了乱伦婚、伙伴婚以及()。</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A、 对偶婚;</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B、 一夫一妻制;</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一夫多妻制;</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一妻多夫制。</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w:t>
      </w:r>
    </w:p>
    <w:p>
      <w:pPr>
        <w:autoSpaceDE w:val="0"/>
        <w:autoSpaceDN w:val="0"/>
        <w:adjustRightInd w:val="0"/>
        <w:jc w:val="left"/>
        <w:rPr>
          <w:rFonts w:hint="eastAsia" w:ascii="宋体" w:hAnsi="宋体" w:eastAsia="宋体" w:cs="宋体"/>
          <w:color w:val="FF0000"/>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三、判断题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1、性自慰是一种正常现象,不妨碍日常生活作息,对健康无害,可以无节制而为。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错误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2、艾滋病的三种传播途径为:</w:t>
      </w:r>
      <w:r>
        <w:rPr>
          <w:rFonts w:hint="eastAsia" w:ascii="宋体" w:hAnsi="宋体" w:eastAsia="宋体" w:cs="宋体"/>
          <w:kern w:val="0"/>
          <w:sz w:val="24"/>
          <w:szCs w:val="24"/>
          <w:highlight w:val="yellow"/>
        </w:rPr>
        <w:t>性接触、血液和母婴。</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3、大学生的恋爱不具有易变性的特征。</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错误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4、爱情不包括性欲和性感的成分,是一种纯粹的精神之爱。</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错误</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b/>
          <w:bCs/>
          <w:kern w:val="0"/>
          <w:sz w:val="28"/>
          <w:szCs w:val="28"/>
          <w:highlight w:val="none"/>
        </w:rPr>
      </w:pPr>
      <w:r>
        <w:rPr>
          <w:rFonts w:hint="eastAsia" w:ascii="宋体" w:hAnsi="宋体" w:eastAsia="宋体" w:cs="宋体"/>
          <w:b/>
          <w:bCs/>
          <w:kern w:val="0"/>
          <w:sz w:val="28"/>
          <w:szCs w:val="28"/>
          <w:highlight w:val="none"/>
        </w:rPr>
        <w:t>第六章：大学生学习与创造</w:t>
      </w: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一、单选题：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1、()是引起和维持注意的一个重要内部因素,是学习过程中的一种积极的心理倾向。</w:t>
      </w:r>
      <w:r>
        <w:rPr>
          <w:rFonts w:hint="eastAsia" w:ascii="宋体" w:hAnsi="宋体" w:eastAsia="宋体" w:cs="宋体"/>
          <w:kern w:val="0"/>
          <w:sz w:val="24"/>
          <w:szCs w:val="24"/>
          <w:highlight w:val="yellow"/>
        </w:rPr>
        <w:t>爱因斯坦</w:t>
      </w:r>
      <w:r>
        <w:rPr>
          <w:rFonts w:hint="eastAsia" w:ascii="宋体" w:hAnsi="宋体" w:eastAsia="宋体" w:cs="宋体"/>
          <w:kern w:val="0"/>
          <w:sz w:val="24"/>
          <w:szCs w:val="24"/>
          <w:highlight w:val="none"/>
        </w:rPr>
        <w:t>称其为最好的老师。</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动机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诱因</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C、 兴趣</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自我效能感</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none"/>
        </w:rPr>
        <w:t>2、()学派深信,</w:t>
      </w:r>
      <w:r>
        <w:rPr>
          <w:rFonts w:hint="eastAsia" w:ascii="宋体" w:hAnsi="宋体" w:eastAsia="宋体" w:cs="宋体"/>
          <w:kern w:val="0"/>
          <w:sz w:val="24"/>
          <w:szCs w:val="24"/>
          <w:highlight w:val="yellow"/>
        </w:rPr>
        <w:t>学习是人固有的能量的自我实现的过程</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精神分析</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行为主义</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 xml:space="preserve">C、 </w:t>
      </w:r>
      <w:r>
        <w:rPr>
          <w:rFonts w:hint="eastAsia" w:ascii="宋体" w:hAnsi="宋体" w:eastAsia="宋体" w:cs="宋体"/>
          <w:kern w:val="0"/>
          <w:sz w:val="24"/>
          <w:szCs w:val="24"/>
          <w:highlight w:val="yellow"/>
        </w:rPr>
        <w:t>人本主义</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存在主义</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3、()已成为决定大学生学习效果及其日后职业生涯发展的基本素质。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远大理想</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 xml:space="preserve">B、 </w:t>
      </w:r>
      <w:r>
        <w:rPr>
          <w:rFonts w:hint="eastAsia" w:ascii="宋体" w:hAnsi="宋体" w:eastAsia="宋体" w:cs="宋体"/>
          <w:kern w:val="0"/>
          <w:sz w:val="24"/>
          <w:szCs w:val="24"/>
          <w:highlight w:val="yellow"/>
        </w:rPr>
        <w:t>自主学习能力</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持之以恒的毅力</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知识迁移能力</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 )是连接人们心理活动的过去和现在,是人们学习、工作和生活的基本机能。</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联想</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B、 思考</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实践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记忆</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5、( )是联结派学习理论的鼻祖。</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 xml:space="preserve">A、 </w:t>
      </w:r>
      <w:r>
        <w:rPr>
          <w:rFonts w:hint="eastAsia" w:ascii="宋体" w:hAnsi="宋体" w:eastAsia="宋体" w:cs="宋体"/>
          <w:kern w:val="0"/>
          <w:sz w:val="24"/>
          <w:szCs w:val="24"/>
          <w:highlight w:val="yellow"/>
        </w:rPr>
        <w:t>桑代克</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巴甫洛夫</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班杜拉</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斯金纳</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6、法国生物学家</w:t>
      </w:r>
      <w:r>
        <w:rPr>
          <w:rFonts w:hint="eastAsia" w:ascii="宋体" w:hAnsi="宋体" w:eastAsia="宋体" w:cs="宋体"/>
          <w:kern w:val="0"/>
          <w:sz w:val="24"/>
          <w:szCs w:val="24"/>
          <w:highlight w:val="yellow"/>
        </w:rPr>
        <w:t>贝尔纳</w:t>
      </w:r>
      <w:r>
        <w:rPr>
          <w:rFonts w:hint="eastAsia" w:ascii="宋体" w:hAnsi="宋体" w:eastAsia="宋体" w:cs="宋体"/>
          <w:kern w:val="0"/>
          <w:sz w:val="24"/>
          <w:szCs w:val="24"/>
          <w:highlight w:val="none"/>
        </w:rPr>
        <w:t>说过:“妨碍人们创造的最大障碍,并不是未知的东西,而是已知的东西。”</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这句话警告我们()</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克服从众心理</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不迷信书本</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C、 走出思维定势</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拓宽知识领域</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7、事先没有目的、也不需要意志努力的注意是指( )</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随意注意</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 xml:space="preserve">B、 </w:t>
      </w:r>
      <w:r>
        <w:rPr>
          <w:rFonts w:hint="eastAsia" w:ascii="宋体" w:hAnsi="宋体" w:eastAsia="宋体" w:cs="宋体"/>
          <w:kern w:val="0"/>
          <w:sz w:val="24"/>
          <w:szCs w:val="24"/>
          <w:highlight w:val="yellow"/>
        </w:rPr>
        <w:t>不随意注意</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集中注意</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分散注意</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8、学习策略可以分为:</w:t>
      </w:r>
      <w:r>
        <w:rPr>
          <w:rFonts w:hint="eastAsia" w:ascii="宋体" w:hAnsi="宋体" w:eastAsia="宋体" w:cs="宋体"/>
          <w:kern w:val="0"/>
          <w:sz w:val="24"/>
          <w:szCs w:val="24"/>
          <w:highlight w:val="yellow"/>
        </w:rPr>
        <w:t>通用学习策略</w:t>
      </w:r>
      <w:r>
        <w:rPr>
          <w:rFonts w:hint="eastAsia" w:ascii="宋体" w:hAnsi="宋体" w:eastAsia="宋体" w:cs="宋体"/>
          <w:kern w:val="0"/>
          <w:sz w:val="24"/>
          <w:szCs w:val="24"/>
          <w:highlight w:val="none"/>
        </w:rPr>
        <w:t>和()</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高级学习策略</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一般学习策略</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 xml:space="preserve">C、 </w:t>
      </w:r>
      <w:r>
        <w:rPr>
          <w:rFonts w:hint="eastAsia" w:ascii="宋体" w:hAnsi="宋体" w:eastAsia="宋体" w:cs="宋体"/>
          <w:kern w:val="0"/>
          <w:sz w:val="24"/>
          <w:szCs w:val="24"/>
          <w:highlight w:val="yellow"/>
        </w:rPr>
        <w:t>学科学习策略</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低级学习策略</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9、关于考试焦虑下列说法错误的是()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高度的焦虑只有同高度的能力相结合才能促进学习</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适度的焦虑有利于考试</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没有焦虑十分有利于考试水平的发挥</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使用闭目养神法、凝视法等可以缓解考试焦虑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yellow"/>
          <w:u w:val="none"/>
        </w:rPr>
      </w:pPr>
      <w:r>
        <w:rPr>
          <w:rFonts w:hint="eastAsia" w:ascii="宋体" w:hAnsi="宋体" w:eastAsia="宋体" w:cs="宋体"/>
          <w:kern w:val="0"/>
          <w:sz w:val="24"/>
          <w:szCs w:val="24"/>
          <w:highlight w:val="none"/>
        </w:rPr>
        <w:t>10、学习是大学生的首要任务,而()则是</w:t>
      </w:r>
      <w:r>
        <w:rPr>
          <w:rFonts w:hint="eastAsia" w:ascii="宋体" w:hAnsi="宋体" w:eastAsia="宋体" w:cs="宋体"/>
          <w:kern w:val="0"/>
          <w:sz w:val="24"/>
          <w:szCs w:val="24"/>
          <w:highlight w:val="yellow"/>
          <w:u w:val="none"/>
        </w:rPr>
        <w:t>学习的根本宗旨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勤奋</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刻苦</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学以致用</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D、 学会学习</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D</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二、多选题：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1、建构主义关于学习和学习过程的观点有哪些( )</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A、学习是学习者</w:t>
      </w:r>
      <w:r>
        <w:rPr>
          <w:rFonts w:hint="eastAsia" w:ascii="宋体" w:hAnsi="宋体" w:eastAsia="宋体" w:cs="宋体"/>
          <w:kern w:val="0"/>
          <w:sz w:val="24"/>
          <w:szCs w:val="24"/>
          <w:highlight w:val="yellow"/>
        </w:rPr>
        <w:t>主动地</w:t>
      </w:r>
      <w:r>
        <w:rPr>
          <w:rFonts w:hint="eastAsia" w:ascii="宋体" w:hAnsi="宋体" w:eastAsia="宋体" w:cs="宋体"/>
          <w:kern w:val="0"/>
          <w:sz w:val="24"/>
          <w:szCs w:val="24"/>
          <w:highlight w:val="none"/>
        </w:rPr>
        <w:t>建构内部心理表征的过程</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B、学习者不是被动的接受外来信息,而是</w:t>
      </w:r>
      <w:r>
        <w:rPr>
          <w:rFonts w:hint="eastAsia" w:ascii="宋体" w:hAnsi="宋体" w:eastAsia="宋体" w:cs="宋体"/>
          <w:kern w:val="0"/>
          <w:sz w:val="24"/>
          <w:szCs w:val="24"/>
          <w:highlight w:val="yellow"/>
        </w:rPr>
        <w:t>主动</w:t>
      </w:r>
      <w:r>
        <w:rPr>
          <w:rFonts w:hint="eastAsia" w:ascii="宋体" w:hAnsi="宋体" w:eastAsia="宋体" w:cs="宋体"/>
          <w:kern w:val="0"/>
          <w:sz w:val="24"/>
          <w:szCs w:val="24"/>
          <w:highlight w:val="none"/>
        </w:rPr>
        <w:t>的进行选择加工</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C、学习者不是从同一背景出发,而是从</w:t>
      </w:r>
      <w:r>
        <w:rPr>
          <w:rFonts w:hint="eastAsia" w:ascii="宋体" w:hAnsi="宋体" w:eastAsia="宋体" w:cs="宋体"/>
          <w:kern w:val="0"/>
          <w:sz w:val="24"/>
          <w:szCs w:val="24"/>
          <w:highlight w:val="yellow"/>
        </w:rPr>
        <w:t>不同背景、角度</w:t>
      </w:r>
      <w:r>
        <w:rPr>
          <w:rFonts w:hint="eastAsia" w:ascii="宋体" w:hAnsi="宋体" w:eastAsia="宋体" w:cs="宋体"/>
          <w:kern w:val="0"/>
          <w:sz w:val="24"/>
          <w:szCs w:val="24"/>
          <w:highlight w:val="none"/>
        </w:rPr>
        <w:t>出发</w:t>
      </w:r>
    </w:p>
    <w:p>
      <w:pPr>
        <w:autoSpaceDE w:val="0"/>
        <w:autoSpaceDN w:val="0"/>
        <w:adjustRightInd w:val="0"/>
        <w:jc w:val="left"/>
        <w:rPr>
          <w:rFonts w:hint="eastAsia" w:ascii="宋体" w:hAnsi="宋体" w:eastAsia="宋体" w:cs="宋体"/>
          <w:kern w:val="0"/>
          <w:sz w:val="24"/>
          <w:szCs w:val="24"/>
          <w:highlight w:val="yellow"/>
          <w:u w:val="none"/>
        </w:rPr>
      </w:pPr>
      <w:r>
        <w:rPr>
          <w:rFonts w:hint="eastAsia" w:ascii="宋体" w:hAnsi="宋体" w:eastAsia="宋体" w:cs="宋体"/>
          <w:kern w:val="0"/>
          <w:sz w:val="24"/>
          <w:szCs w:val="24"/>
          <w:highlight w:val="none"/>
        </w:rPr>
        <w:t>D、 学习者</w:t>
      </w:r>
      <w:r>
        <w:rPr>
          <w:rFonts w:hint="eastAsia" w:ascii="宋体" w:hAnsi="宋体" w:eastAsia="宋体" w:cs="宋体"/>
          <w:kern w:val="0"/>
          <w:sz w:val="24"/>
          <w:szCs w:val="24"/>
          <w:highlight w:val="yellow"/>
        </w:rPr>
        <w:t>在教师或他人的协助下</w:t>
      </w:r>
      <w:r>
        <w:rPr>
          <w:rFonts w:hint="eastAsia" w:ascii="宋体" w:hAnsi="宋体" w:eastAsia="宋体" w:cs="宋体"/>
          <w:kern w:val="0"/>
          <w:sz w:val="24"/>
          <w:szCs w:val="24"/>
          <w:highlight w:val="none"/>
        </w:rPr>
        <w:t>,通过独特的信息加工活动,</w:t>
      </w:r>
      <w:r>
        <w:rPr>
          <w:rFonts w:hint="eastAsia" w:ascii="宋体" w:hAnsi="宋体" w:eastAsia="宋体" w:cs="宋体"/>
          <w:kern w:val="0"/>
          <w:sz w:val="24"/>
          <w:szCs w:val="24"/>
          <w:highlight w:val="yellow"/>
          <w:u w:val="none"/>
        </w:rPr>
        <w:t>构建自己意义的过程</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2、大学生的综合素质包括()</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专业素质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思想道德素质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文化素质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身心素质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3、关于学习策略的说法,正确的是()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学习策略是可教的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培养大学生的学习策略可以从教与学两个方面考虑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 xml:space="preserve">C、 </w:t>
      </w:r>
      <w:r>
        <w:rPr>
          <w:rFonts w:hint="eastAsia" w:ascii="宋体" w:hAnsi="宋体" w:eastAsia="宋体" w:cs="宋体"/>
          <w:kern w:val="0"/>
          <w:sz w:val="24"/>
          <w:szCs w:val="24"/>
          <w:highlight w:val="yellow"/>
        </w:rPr>
        <w:t>学习策略的运用</w:t>
      </w:r>
      <w:r>
        <w:rPr>
          <w:rFonts w:hint="eastAsia" w:ascii="宋体" w:hAnsi="宋体" w:eastAsia="宋体" w:cs="宋体"/>
          <w:kern w:val="0"/>
          <w:sz w:val="24"/>
          <w:szCs w:val="24"/>
          <w:highlight w:val="none"/>
        </w:rPr>
        <w:t>具有高低水平之分</w:t>
      </w:r>
    </w:p>
    <w:p>
      <w:pPr>
        <w:autoSpaceDE w:val="0"/>
        <w:autoSpaceDN w:val="0"/>
        <w:adjustRightInd w:val="0"/>
        <w:jc w:val="left"/>
        <w:rPr>
          <w:rFonts w:hint="eastAsia" w:ascii="宋体" w:hAnsi="宋体" w:eastAsia="宋体" w:cs="宋体"/>
          <w:color w:val="auto"/>
          <w:kern w:val="0"/>
          <w:sz w:val="24"/>
          <w:szCs w:val="24"/>
          <w:highlight w:val="black"/>
        </w:rPr>
      </w:pPr>
      <w:r>
        <w:rPr>
          <w:rFonts w:hint="eastAsia" w:ascii="宋体" w:hAnsi="宋体" w:eastAsia="宋体" w:cs="宋体"/>
          <w:color w:val="auto"/>
          <w:kern w:val="0"/>
          <w:sz w:val="24"/>
          <w:szCs w:val="24"/>
          <w:highlight w:val="black"/>
        </w:rPr>
        <w:t>D、 机械的背诵和朗读属于高级的学习策略</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4、下列关于“知识”的说法正确的是()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“知”是对信息的接收,“识”是对信息的消化和处理</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知</w:t>
      </w:r>
      <w:r>
        <w:rPr>
          <w:rFonts w:hint="eastAsia" w:ascii="宋体" w:hAnsi="宋体" w:eastAsia="宋体" w:cs="宋体"/>
          <w:kern w:val="0"/>
          <w:sz w:val="24"/>
          <w:szCs w:val="24"/>
          <w:highlight w:val="none"/>
          <w:lang w:val="en-US" w:eastAsia="zh-CN"/>
        </w:rPr>
        <w:t>是</w:t>
      </w:r>
      <w:r>
        <w:rPr>
          <w:rFonts w:hint="eastAsia" w:ascii="宋体" w:hAnsi="宋体" w:eastAsia="宋体" w:cs="宋体"/>
          <w:kern w:val="0"/>
          <w:sz w:val="24"/>
          <w:szCs w:val="24"/>
          <w:highlight w:val="none"/>
        </w:rPr>
        <w:t>接受别人的东西,识是自我加工和运作</w:t>
      </w:r>
    </w:p>
    <w:p>
      <w:pPr>
        <w:autoSpaceDE w:val="0"/>
        <w:autoSpaceDN w:val="0"/>
        <w:adjustRightInd w:val="0"/>
        <w:jc w:val="left"/>
        <w:rPr>
          <w:rFonts w:hint="eastAsia" w:ascii="宋体" w:hAnsi="宋体" w:eastAsia="宋体" w:cs="宋体"/>
          <w:color w:val="5B9BD5" w:themeColor="accent5"/>
          <w:kern w:val="0"/>
          <w:sz w:val="24"/>
          <w:szCs w:val="24"/>
          <w:highlight w:val="none"/>
          <w:u w:val="none"/>
          <w14:textFill>
            <w14:solidFill>
              <w14:schemeClr w14:val="accent5"/>
            </w14:solidFill>
          </w14:textFill>
        </w:rPr>
      </w:pPr>
      <w:r>
        <w:rPr>
          <w:rFonts w:hint="eastAsia" w:ascii="宋体" w:hAnsi="宋体" w:eastAsia="宋体" w:cs="宋体"/>
          <w:color w:val="5B9BD5" w:themeColor="accent5"/>
          <w:kern w:val="0"/>
          <w:sz w:val="24"/>
          <w:szCs w:val="24"/>
          <w:highlight w:val="none"/>
          <w:u w:val="none"/>
          <w14:textFill>
            <w14:solidFill>
              <w14:schemeClr w14:val="accent5"/>
            </w14:solidFill>
          </w14:textFill>
        </w:rPr>
        <w:t>C、 中学生学习重在求识,大学生的学习重在获知</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知带有继承性,识带有创造性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5、下列关于学习的说法,正确的是()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学习只靠外部激励并不长久,而更</w:t>
      </w:r>
      <w:r>
        <w:rPr>
          <w:rFonts w:hint="eastAsia" w:ascii="宋体" w:hAnsi="宋体" w:eastAsia="宋体" w:cs="宋体"/>
          <w:kern w:val="0"/>
          <w:sz w:val="24"/>
          <w:szCs w:val="24"/>
          <w:highlight w:val="none"/>
          <w:lang w:val="en-US" w:eastAsia="zh-CN"/>
        </w:rPr>
        <w:t>靠</w:t>
      </w:r>
      <w:r>
        <w:rPr>
          <w:rFonts w:hint="eastAsia" w:ascii="宋体" w:hAnsi="宋体" w:eastAsia="宋体" w:cs="宋体"/>
          <w:kern w:val="0"/>
          <w:sz w:val="24"/>
          <w:szCs w:val="24"/>
          <w:highlight w:val="none"/>
        </w:rPr>
        <w:t>内在的动力</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学习动机越强越好</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学习动机受到学校、家庭、社会和个人因素的影响</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大学生学习活动中产生的许多困惑与问题,与学习方法、学习习惯</w:t>
      </w:r>
      <w:r>
        <w:rPr>
          <w:rFonts w:hint="eastAsia" w:ascii="宋体" w:hAnsi="宋体" w:eastAsia="宋体" w:cs="宋体"/>
          <w:color w:val="5B9BD5" w:themeColor="accent5"/>
          <w:kern w:val="0"/>
          <w:sz w:val="24"/>
          <w:szCs w:val="24"/>
          <w:highlight w:val="none"/>
          <w14:textFill>
            <w14:solidFill>
              <w14:schemeClr w14:val="accent5"/>
            </w14:solidFill>
          </w14:textFill>
        </w:rPr>
        <w:t>没有关系</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AC</w:t>
      </w:r>
    </w:p>
    <w:p>
      <w:pPr>
        <w:autoSpaceDE w:val="0"/>
        <w:autoSpaceDN w:val="0"/>
        <w:adjustRightInd w:val="0"/>
        <w:jc w:val="left"/>
        <w:rPr>
          <w:rFonts w:hint="eastAsia" w:ascii="宋体" w:hAnsi="宋体" w:eastAsia="宋体" w:cs="宋体"/>
          <w:color w:val="FF0000"/>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三、判断题：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1、自主学习能力已成为决定大学生学习效果及其日后职业生涯发展的基本素质。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none"/>
        </w:rPr>
        <w:t>2、学习策略可以分为:</w:t>
      </w:r>
      <w:r>
        <w:rPr>
          <w:rFonts w:hint="eastAsia" w:ascii="宋体" w:hAnsi="宋体" w:eastAsia="宋体" w:cs="宋体"/>
          <w:kern w:val="0"/>
          <w:sz w:val="24"/>
          <w:szCs w:val="24"/>
          <w:highlight w:val="yellow"/>
        </w:rPr>
        <w:t>通用学习策略和学科学习策略。</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四、填空题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1、()是联结派学习理论的鼻祖。</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 xml:space="preserve">答案： </w:t>
      </w:r>
      <w:r>
        <w:rPr>
          <w:rFonts w:hint="eastAsia" w:ascii="宋体" w:hAnsi="宋体" w:eastAsia="宋体" w:cs="宋体"/>
          <w:kern w:val="0"/>
          <w:sz w:val="24"/>
          <w:szCs w:val="24"/>
          <w:highlight w:val="yellow"/>
        </w:rPr>
        <w:t>桑代</w:t>
      </w:r>
      <w:r>
        <w:rPr>
          <w:rFonts w:hint="eastAsia" w:ascii="宋体" w:hAnsi="宋体" w:eastAsia="宋体" w:cs="宋体"/>
          <w:kern w:val="0"/>
          <w:sz w:val="24"/>
          <w:szCs w:val="24"/>
          <w:highlight w:val="yellow"/>
          <w:lang w:val="en-US" w:eastAsia="zh-CN"/>
        </w:rPr>
        <w:t>克</w:t>
      </w:r>
      <w:r>
        <w:rPr>
          <w:rFonts w:hint="eastAsia" w:ascii="宋体" w:hAnsi="宋体" w:eastAsia="宋体" w:cs="宋体"/>
          <w:kern w:val="0"/>
          <w:sz w:val="24"/>
          <w:szCs w:val="24"/>
          <w:highlight w:val="none"/>
        </w:rPr>
        <w:t>；</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b/>
          <w:bCs/>
          <w:kern w:val="0"/>
          <w:sz w:val="28"/>
          <w:szCs w:val="28"/>
          <w:highlight w:val="none"/>
        </w:rPr>
      </w:pPr>
      <w:r>
        <w:rPr>
          <w:rFonts w:hint="eastAsia" w:ascii="宋体" w:hAnsi="宋体" w:eastAsia="宋体" w:cs="宋体"/>
          <w:b/>
          <w:bCs/>
          <w:kern w:val="0"/>
          <w:sz w:val="28"/>
          <w:szCs w:val="28"/>
          <w:highlight w:val="none"/>
        </w:rPr>
        <w:t>第七章：大学生人格与心理健康</w:t>
      </w: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一、单选题：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1、()对于</w:t>
      </w:r>
      <w:r>
        <w:rPr>
          <w:rFonts w:hint="eastAsia" w:ascii="宋体" w:hAnsi="宋体" w:eastAsia="宋体" w:cs="宋体"/>
          <w:kern w:val="0"/>
          <w:sz w:val="24"/>
          <w:szCs w:val="24"/>
          <w:highlight w:val="yellow"/>
        </w:rPr>
        <w:t>心理学</w:t>
      </w:r>
      <w:r>
        <w:rPr>
          <w:rFonts w:hint="eastAsia" w:ascii="宋体" w:hAnsi="宋体" w:eastAsia="宋体" w:cs="宋体"/>
          <w:kern w:val="0"/>
          <w:sz w:val="24"/>
          <w:szCs w:val="24"/>
          <w:highlight w:val="none"/>
        </w:rPr>
        <w:t>的主要贡献在于,发现了</w:t>
      </w:r>
      <w:r>
        <w:rPr>
          <w:rFonts w:hint="eastAsia" w:ascii="宋体" w:hAnsi="宋体" w:eastAsia="宋体" w:cs="宋体"/>
          <w:kern w:val="0"/>
          <w:sz w:val="24"/>
          <w:szCs w:val="24"/>
          <w:highlight w:val="yellow"/>
        </w:rPr>
        <w:t>操作条件反射的基本原理</w:t>
      </w:r>
      <w:r>
        <w:rPr>
          <w:rFonts w:hint="eastAsia" w:ascii="宋体" w:hAnsi="宋体" w:eastAsia="宋体" w:cs="宋体"/>
          <w:kern w:val="0"/>
          <w:sz w:val="24"/>
          <w:szCs w:val="24"/>
          <w:highlight w:val="none"/>
        </w:rPr>
        <w:t>,推进了对行为的研究</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华生</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班杜拉</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桑代克</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 xml:space="preserve">D、 </w:t>
      </w:r>
      <w:r>
        <w:rPr>
          <w:rFonts w:hint="eastAsia" w:ascii="宋体" w:hAnsi="宋体" w:eastAsia="宋体" w:cs="宋体"/>
          <w:kern w:val="0"/>
          <w:sz w:val="24"/>
          <w:szCs w:val="24"/>
          <w:highlight w:val="yellow"/>
        </w:rPr>
        <w:t>斯金纳</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2、用</w:t>
      </w:r>
      <w:r>
        <w:rPr>
          <w:rFonts w:hint="eastAsia" w:ascii="宋体" w:hAnsi="宋体" w:eastAsia="宋体" w:cs="宋体"/>
          <w:kern w:val="0"/>
          <w:sz w:val="24"/>
          <w:szCs w:val="24"/>
          <w:highlight w:val="yellow"/>
        </w:rPr>
        <w:t>本能的发展解释人格的发展</w:t>
      </w:r>
      <w:r>
        <w:rPr>
          <w:rFonts w:hint="eastAsia" w:ascii="宋体" w:hAnsi="宋体" w:eastAsia="宋体" w:cs="宋体"/>
          <w:kern w:val="0"/>
          <w:sz w:val="24"/>
          <w:szCs w:val="24"/>
          <w:highlight w:val="none"/>
        </w:rPr>
        <w:t>,并</w:t>
      </w:r>
      <w:r>
        <w:rPr>
          <w:rFonts w:hint="eastAsia" w:ascii="宋体" w:hAnsi="宋体" w:eastAsia="宋体" w:cs="宋体"/>
          <w:kern w:val="0"/>
          <w:sz w:val="24"/>
          <w:szCs w:val="24"/>
          <w:highlight w:val="yellow"/>
        </w:rPr>
        <w:t>忽视环境和社会实践活动对人格发展的影响</w:t>
      </w:r>
      <w:r>
        <w:rPr>
          <w:rFonts w:hint="eastAsia" w:ascii="宋体" w:hAnsi="宋体" w:eastAsia="宋体" w:cs="宋体"/>
          <w:kern w:val="0"/>
          <w:sz w:val="24"/>
          <w:szCs w:val="24"/>
          <w:highlight w:val="none"/>
        </w:rPr>
        <w:t>是下列哪个学派()</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行为主义</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人本主义</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C、 精神分析</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认知学派</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3、被誉为</w:t>
      </w:r>
      <w:r>
        <w:rPr>
          <w:rFonts w:hint="eastAsia" w:ascii="宋体" w:hAnsi="宋体" w:eastAsia="宋体" w:cs="宋体"/>
          <w:kern w:val="0"/>
          <w:sz w:val="24"/>
          <w:szCs w:val="24"/>
          <w:highlight w:val="yellow"/>
        </w:rPr>
        <w:t>西方心理学中的“第三势力”</w:t>
      </w:r>
      <w:r>
        <w:rPr>
          <w:rFonts w:hint="eastAsia" w:ascii="宋体" w:hAnsi="宋体" w:eastAsia="宋体" w:cs="宋体"/>
          <w:kern w:val="0"/>
          <w:sz w:val="24"/>
          <w:szCs w:val="24"/>
          <w:highlight w:val="none"/>
        </w:rPr>
        <w:t>是指()</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行为主义</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B、 人本主义</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精神分析</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存在主义</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4、根据</w:t>
      </w:r>
      <w:r>
        <w:rPr>
          <w:rFonts w:hint="eastAsia" w:ascii="宋体" w:hAnsi="宋体" w:eastAsia="宋体" w:cs="宋体"/>
          <w:kern w:val="0"/>
          <w:sz w:val="24"/>
          <w:szCs w:val="24"/>
          <w:highlight w:val="yellow"/>
        </w:rPr>
        <w:t>弗洛伊德</w:t>
      </w:r>
      <w:r>
        <w:rPr>
          <w:rFonts w:hint="eastAsia" w:ascii="宋体" w:hAnsi="宋体" w:eastAsia="宋体" w:cs="宋体"/>
          <w:kern w:val="0"/>
          <w:sz w:val="24"/>
          <w:szCs w:val="24"/>
          <w:highlight w:val="none"/>
        </w:rPr>
        <w:t>的</w:t>
      </w:r>
      <w:r>
        <w:rPr>
          <w:rFonts w:hint="eastAsia" w:ascii="宋体" w:hAnsi="宋体" w:eastAsia="宋体" w:cs="宋体"/>
          <w:kern w:val="0"/>
          <w:sz w:val="24"/>
          <w:szCs w:val="24"/>
          <w:highlight w:val="yellow"/>
        </w:rPr>
        <w:t>人格理论</w:t>
      </w:r>
      <w:r>
        <w:rPr>
          <w:rFonts w:hint="eastAsia" w:ascii="宋体" w:hAnsi="宋体" w:eastAsia="宋体" w:cs="宋体"/>
          <w:kern w:val="0"/>
          <w:sz w:val="24"/>
          <w:szCs w:val="24"/>
          <w:highlight w:val="none"/>
        </w:rPr>
        <w:t>,自我遵循()行动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快乐原则</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道德原则</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C、 现实原则</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本能原则</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5、好动、乐观、灵活,喜欢交朋友,爱好广泛,稳定性差,缺少毅力,见异思迁。他的气质类型属于()</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多血质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胆汁质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粘液质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抑郁制</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6、</w:t>
      </w:r>
      <w:r>
        <w:rPr>
          <w:rFonts w:hint="eastAsia" w:ascii="宋体" w:hAnsi="宋体" w:eastAsia="宋体" w:cs="宋体"/>
          <w:kern w:val="0"/>
          <w:sz w:val="24"/>
          <w:szCs w:val="24"/>
          <w:highlight w:val="yellow"/>
        </w:rPr>
        <w:t>较微弱而持久</w:t>
      </w:r>
      <w:r>
        <w:rPr>
          <w:rFonts w:hint="eastAsia" w:ascii="宋体" w:hAnsi="宋体" w:eastAsia="宋体" w:cs="宋体"/>
          <w:kern w:val="0"/>
          <w:sz w:val="24"/>
          <w:szCs w:val="24"/>
          <w:highlight w:val="none"/>
        </w:rPr>
        <w:t>的情绪体验是()</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A、 心境</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情绪</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情感</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感情</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7、竞争意识强烈,又易发怒,这种人格特征是()所具有的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w:t>
      </w:r>
      <w:r>
        <w:rPr>
          <w:rFonts w:hint="eastAsia" w:ascii="宋体" w:hAnsi="宋体" w:eastAsia="宋体" w:cs="宋体"/>
          <w:kern w:val="0"/>
          <w:sz w:val="24"/>
          <w:szCs w:val="24"/>
          <w:highlight w:val="yellow"/>
        </w:rPr>
        <w:t xml:space="preserve"> A型人格</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B型人格</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C型人格</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D型人格</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A 型性格主要特征有：过分的抱负、固执、好争辩、急躁、紧张、大声说话、行事匆忙、好冲动、富含敌意、具有攻击性等。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B 型性格的特征与A 型性格相反，表现为缺乏抱负和主见，拿不定主意，当开会讨论时多数表现为一言不发或极少发言，作为学生则多数甘居中下游。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B 型性格的主要特征具体表现在顺从、沉默、犹豫、宁静、沉思、松弛、声音低、节奏慢、缺乏主见、容易相处、不易激动，对于布置给自己的任务，或他人对自己的要求，能否完成，从不着急。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C型性格特征是：少年时形成的压抑、内心痛苦不向外表达，过分压抑自己的负性情绪，过分忍让称为“情感难言症”或情感表达不良；倾向于悲观消极，易产生失望、无助的感觉；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谦虚、调和行为、息事宁人、容易满足，生活中没有主意和目标，缺乏自信，这些个体常常因无力应对生活压力而感到绝望和孤立无援。</w:t>
      </w:r>
    </w:p>
    <w:p>
      <w:pPr>
        <w:autoSpaceDE w:val="0"/>
        <w:autoSpaceDN w:val="0"/>
        <w:adjustRightInd w:val="0"/>
        <w:jc w:val="left"/>
        <w:rPr>
          <w:rFonts w:hint="eastAsia" w:ascii="微软雅黑" w:hAnsi="微软雅黑" w:eastAsia="微软雅黑" w:cs="微软雅黑"/>
          <w:b/>
          <w:bCs/>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D 型人格中的NA 是指人们长期经历消极情感的倾向，他们会体验到愤怒、冲突、沮丧、焦虑等情绪，并且这种倾向往往很稳定，不受时间和情境的影响。</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8、</w:t>
      </w:r>
      <w:r>
        <w:rPr>
          <w:rFonts w:hint="eastAsia" w:ascii="宋体" w:hAnsi="宋体" w:eastAsia="宋体" w:cs="宋体"/>
          <w:kern w:val="0"/>
          <w:sz w:val="24"/>
          <w:szCs w:val="24"/>
          <w:highlight w:val="yellow"/>
        </w:rPr>
        <w:t>卡特尔</w:t>
      </w:r>
      <w:r>
        <w:rPr>
          <w:rFonts w:hint="eastAsia" w:ascii="宋体" w:hAnsi="宋体" w:eastAsia="宋体" w:cs="宋体"/>
          <w:kern w:val="0"/>
          <w:sz w:val="24"/>
          <w:szCs w:val="24"/>
          <w:highlight w:val="none"/>
        </w:rPr>
        <w:t>最早应用()的方法</w:t>
      </w:r>
      <w:r>
        <w:rPr>
          <w:rFonts w:hint="eastAsia" w:ascii="宋体" w:hAnsi="宋体" w:eastAsia="宋体" w:cs="宋体"/>
          <w:kern w:val="0"/>
          <w:sz w:val="24"/>
          <w:szCs w:val="24"/>
          <w:highlight w:val="yellow"/>
        </w:rPr>
        <w:t>研究人格</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实验法</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问卷法</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C、 因素分析</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路径分析</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9、提出</w:t>
      </w:r>
      <w:r>
        <w:rPr>
          <w:rFonts w:hint="eastAsia" w:ascii="宋体" w:hAnsi="宋体" w:eastAsia="宋体" w:cs="宋体"/>
          <w:kern w:val="0"/>
          <w:sz w:val="24"/>
          <w:szCs w:val="24"/>
          <w:highlight w:val="yellow"/>
        </w:rPr>
        <w:t>集体潜意识</w:t>
      </w:r>
      <w:r>
        <w:rPr>
          <w:rFonts w:hint="eastAsia" w:ascii="宋体" w:hAnsi="宋体" w:eastAsia="宋体" w:cs="宋体"/>
          <w:kern w:val="0"/>
          <w:sz w:val="24"/>
          <w:szCs w:val="24"/>
          <w:highlight w:val="none"/>
        </w:rPr>
        <w:t>这个概念的是()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弗洛伊德</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B、 荣格</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弗洛姆</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罗杰斯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10、最早是美国心理学家()对</w:t>
      </w:r>
      <w:r>
        <w:rPr>
          <w:rFonts w:hint="eastAsia" w:ascii="宋体" w:hAnsi="宋体" w:eastAsia="宋体" w:cs="宋体"/>
          <w:kern w:val="0"/>
          <w:sz w:val="24"/>
          <w:szCs w:val="24"/>
          <w:highlight w:val="yellow"/>
        </w:rPr>
        <w:t>人格的定义</w:t>
      </w:r>
      <w:r>
        <w:rPr>
          <w:rFonts w:hint="eastAsia" w:ascii="宋体" w:hAnsi="宋体" w:eastAsia="宋体" w:cs="宋体"/>
          <w:kern w:val="0"/>
          <w:sz w:val="24"/>
          <w:szCs w:val="24"/>
          <w:highlight w:val="none"/>
        </w:rPr>
        <w:t>做过综述</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卡特尔</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弗洛伊德</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none"/>
        </w:rPr>
        <w:t xml:space="preserve">C、 </w:t>
      </w:r>
      <w:r>
        <w:rPr>
          <w:rFonts w:hint="eastAsia" w:ascii="宋体" w:hAnsi="宋体" w:eastAsia="宋体" w:cs="宋体"/>
          <w:kern w:val="0"/>
          <w:sz w:val="24"/>
          <w:szCs w:val="24"/>
          <w:highlight w:val="yellow"/>
        </w:rPr>
        <w:t>奥尔波特</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艾森克</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11、不属于大学生生命教育特点的是()</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A、 主体性</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B、 道德性</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C、 体验性</w:t>
      </w:r>
    </w:p>
    <w:p>
      <w:pPr>
        <w:autoSpaceDE w:val="0"/>
        <w:autoSpaceDN w:val="0"/>
        <w:adjustRightInd w:val="0"/>
        <w:jc w:val="left"/>
        <w:rPr>
          <w:rFonts w:hint="eastAsia" w:ascii="宋体" w:hAnsi="宋体" w:eastAsia="宋体" w:cs="宋体"/>
          <w:color w:val="5B9BD5" w:themeColor="accent5"/>
          <w:kern w:val="0"/>
          <w:sz w:val="24"/>
          <w:szCs w:val="24"/>
          <w:highlight w:val="none"/>
          <w14:textFill>
            <w14:solidFill>
              <w14:schemeClr w14:val="accent5"/>
            </w14:solidFill>
          </w14:textFill>
        </w:rPr>
      </w:pPr>
      <w:r>
        <w:rPr>
          <w:rFonts w:hint="eastAsia" w:ascii="宋体" w:hAnsi="宋体" w:eastAsia="宋体" w:cs="宋体"/>
          <w:color w:val="5B9BD5" w:themeColor="accent5"/>
          <w:kern w:val="0"/>
          <w:sz w:val="24"/>
          <w:szCs w:val="24"/>
          <w:highlight w:val="none"/>
          <w14:textFill>
            <w14:solidFill>
              <w14:schemeClr w14:val="accent5"/>
            </w14:solidFill>
          </w14:textFill>
        </w:rPr>
        <w:t>D、 客体性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12、</w:t>
      </w:r>
      <w:r>
        <w:rPr>
          <w:rFonts w:hint="eastAsia" w:ascii="宋体" w:hAnsi="宋体" w:eastAsia="宋体" w:cs="宋体"/>
          <w:kern w:val="0"/>
          <w:sz w:val="24"/>
          <w:szCs w:val="24"/>
          <w:highlight w:val="yellow"/>
        </w:rPr>
        <w:t>挫折-攻击理论</w:t>
      </w:r>
      <w:r>
        <w:rPr>
          <w:rFonts w:hint="eastAsia" w:ascii="宋体" w:hAnsi="宋体" w:eastAsia="宋体" w:cs="宋体"/>
          <w:kern w:val="0"/>
          <w:sz w:val="24"/>
          <w:szCs w:val="24"/>
          <w:highlight w:val="none"/>
        </w:rPr>
        <w:t>是()提出的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勒温</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沙利文</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罗杰斯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w:t>
      </w:r>
      <w:r>
        <w:rPr>
          <w:rFonts w:hint="eastAsia" w:ascii="宋体" w:hAnsi="宋体" w:eastAsia="宋体" w:cs="宋体"/>
          <w:kern w:val="0"/>
          <w:sz w:val="24"/>
          <w:szCs w:val="24"/>
          <w:highlight w:val="yellow"/>
        </w:rPr>
        <w:t xml:space="preserve"> 多拉德</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D</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二、多选题：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w:t>
      </w:r>
      <w:r>
        <w:rPr>
          <w:rFonts w:hint="eastAsia" w:ascii="宋体" w:hAnsi="宋体" w:eastAsia="宋体" w:cs="宋体"/>
          <w:kern w:val="0"/>
          <w:sz w:val="24"/>
          <w:szCs w:val="24"/>
          <w:highlight w:val="yellow"/>
        </w:rPr>
        <w:t>艾森克利</w:t>
      </w:r>
      <w:r>
        <w:rPr>
          <w:rFonts w:hint="eastAsia" w:ascii="宋体" w:hAnsi="宋体" w:eastAsia="宋体" w:cs="宋体"/>
          <w:kern w:val="0"/>
          <w:sz w:val="24"/>
          <w:szCs w:val="24"/>
          <w:highlight w:val="none"/>
        </w:rPr>
        <w:t>用因素分析的方法,提出了人格的下列基本维度()</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A、 外倾性</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B、 神经质</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C、 精神质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情绪稳定性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w:t>
      </w:r>
      <w:r>
        <w:rPr>
          <w:rFonts w:hint="eastAsia" w:ascii="宋体" w:hAnsi="宋体" w:eastAsia="宋体" w:cs="宋体"/>
          <w:kern w:val="0"/>
          <w:sz w:val="24"/>
          <w:szCs w:val="24"/>
          <w:highlight w:val="yellow"/>
        </w:rPr>
        <w:t>奥尔波特</w:t>
      </w:r>
      <w:r>
        <w:rPr>
          <w:rFonts w:hint="eastAsia" w:ascii="宋体" w:hAnsi="宋体" w:eastAsia="宋体" w:cs="宋体"/>
          <w:kern w:val="0"/>
          <w:sz w:val="24"/>
          <w:szCs w:val="24"/>
          <w:highlight w:val="none"/>
        </w:rPr>
        <w:t>是人格特质理论的建构者,他认为特质可以分为()</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A、 个人特质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表面特质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根源特质</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D、 共同特质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4、弗洛伊德认为</w:t>
      </w:r>
      <w:r>
        <w:rPr>
          <w:rFonts w:hint="eastAsia" w:ascii="宋体" w:hAnsi="宋体" w:eastAsia="宋体" w:cs="宋体"/>
          <w:kern w:val="0"/>
          <w:sz w:val="24"/>
          <w:szCs w:val="24"/>
          <w:highlight w:val="yellow"/>
        </w:rPr>
        <w:t>人格结构</w:t>
      </w:r>
      <w:r>
        <w:rPr>
          <w:rFonts w:hint="eastAsia" w:ascii="宋体" w:hAnsi="宋体" w:eastAsia="宋体" w:cs="宋体"/>
          <w:kern w:val="0"/>
          <w:sz w:val="24"/>
          <w:szCs w:val="24"/>
          <w:highlight w:val="none"/>
        </w:rPr>
        <w:t>有下列组成部分()</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A、 本我</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B、 自我</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C、 超我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本能</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5、下列属于人格基本特点的是()</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A、 独特性</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B、 稳定性</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C、 整体性</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D、 功能性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6、大学生要关注自己的心理变化,及时察觉自己是否处在心理危机中。这些心理变化包括()</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A、 认知</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B、 情绪</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C、 行为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信念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w:t>
      </w:r>
    </w:p>
    <w:p>
      <w:pPr>
        <w:autoSpaceDE w:val="0"/>
        <w:autoSpaceDN w:val="0"/>
        <w:adjustRightInd w:val="0"/>
        <w:jc w:val="left"/>
        <w:rPr>
          <w:rFonts w:hint="eastAsia" w:ascii="宋体" w:hAnsi="宋体" w:eastAsia="宋体" w:cs="宋体"/>
          <w:color w:val="FF0000"/>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三、判断题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1、卡特尔最早应用</w:t>
      </w:r>
      <w:r>
        <w:rPr>
          <w:rFonts w:hint="eastAsia" w:ascii="宋体" w:hAnsi="宋体" w:eastAsia="宋体" w:cs="宋体"/>
          <w:kern w:val="0"/>
          <w:sz w:val="24"/>
          <w:szCs w:val="24"/>
          <w:highlight w:val="yellow"/>
        </w:rPr>
        <w:t>因素分析</w:t>
      </w:r>
      <w:r>
        <w:rPr>
          <w:rFonts w:hint="eastAsia" w:ascii="宋体" w:hAnsi="宋体" w:eastAsia="宋体" w:cs="宋体"/>
          <w:kern w:val="0"/>
          <w:sz w:val="24"/>
          <w:szCs w:val="24"/>
          <w:highlight w:val="none"/>
        </w:rPr>
        <w:t>的方法研究人格。</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四、填空题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1、最早是美国心理学家()对人格的定义做过综述</w:t>
      </w:r>
    </w:p>
    <w:p>
      <w:pPr>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奥尔波特；</w:t>
      </w:r>
    </w:p>
    <w:p>
      <w:pPr>
        <w:autoSpaceDE/>
        <w:autoSpaceDN/>
        <w:adjustRightInd/>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b/>
          <w:bCs/>
          <w:kern w:val="0"/>
          <w:sz w:val="28"/>
          <w:szCs w:val="28"/>
          <w:highlight w:val="none"/>
        </w:rPr>
      </w:pPr>
      <w:r>
        <w:rPr>
          <w:rFonts w:hint="eastAsia" w:ascii="宋体" w:hAnsi="宋体" w:eastAsia="宋体" w:cs="宋体"/>
          <w:b/>
          <w:bCs/>
          <w:kern w:val="0"/>
          <w:sz w:val="28"/>
          <w:szCs w:val="28"/>
          <w:highlight w:val="none"/>
        </w:rPr>
        <w:t>第八章：大学生生命教育与心理危机应对</w:t>
      </w: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一、单选题：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1、根据危机的发生发展过程可将危机分为四个阶段。第二阶段是()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创伤性应激事件使当事者情绪焦虑水平上升,并影响到日常工作、学习与生活,因此,本阶段采取常用的应对机制来拮抗应激所致的焦虑和不适,以恢复原有的心理平衡</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常用的应对机制不能解决存在的问题,创伤性应激反应持续存在,生理和心理等紧张表现加重并恶化,当事者的社会适应功能明显受损或减退</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当事者情绪、行为和精神症状进一步加重,促使其应用尽可能的应对或解决问题的方式来力图减轻情绪困扰,其中也包括社会支持和危机干预等</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系活动的危机状态。当事者由于缺乏一定的社会支持、应用了不恰当的心理防御机制等,使得问题长期存在、悬而未决,当事者可出现明显的人格障碍、行为退缩、自杀或精神疾病</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w:t>
      </w:r>
    </w:p>
    <w:p>
      <w:pPr>
        <w:autoSpaceDE w:val="0"/>
        <w:autoSpaceDN w:val="0"/>
        <w:adjustRightInd w:val="0"/>
        <w:jc w:val="left"/>
        <w:rPr>
          <w:rFonts w:hint="eastAsia" w:ascii="宋体" w:hAnsi="宋体" w:eastAsia="宋体" w:cs="宋体"/>
          <w:kern w:val="0"/>
          <w:sz w:val="24"/>
          <w:szCs w:val="24"/>
          <w:highlight w:val="none"/>
          <w:lang w:eastAsia="zh-CN"/>
        </w:rPr>
      </w:pPr>
      <w:r>
        <w:rPr>
          <w:rFonts w:hint="eastAsia" w:ascii="Segoe UI" w:hAnsi="Segoe UI" w:eastAsia="宋体" w:cs="Segoe UI"/>
          <w:i w:val="0"/>
          <w:caps w:val="0"/>
          <w:color w:val="333333"/>
          <w:spacing w:val="0"/>
          <w:sz w:val="19"/>
          <w:szCs w:val="19"/>
          <w:shd w:val="clear" w:fill="FFFFFF"/>
          <w:lang w:val="en-US" w:eastAsia="zh-CN"/>
        </w:rPr>
        <w:t>//</w:t>
      </w:r>
      <w:r>
        <w:rPr>
          <w:rFonts w:ascii="Segoe UI" w:hAnsi="Segoe UI" w:eastAsia="Segoe UI" w:cs="Segoe UI"/>
          <w:i w:val="0"/>
          <w:caps w:val="0"/>
          <w:color w:val="333333"/>
          <w:spacing w:val="0"/>
          <w:sz w:val="19"/>
          <w:szCs w:val="19"/>
          <w:shd w:val="clear" w:fill="FFFFFF"/>
        </w:rPr>
        <w:t>1、危机潜伏期</w:t>
      </w:r>
      <w:r>
        <w:rPr>
          <w:rFonts w:hint="eastAsia" w:ascii="Segoe UI" w:hAnsi="Segoe UI" w:eastAsia="宋体" w:cs="Segoe UI"/>
          <w:i w:val="0"/>
          <w:caps w:val="0"/>
          <w:color w:val="333333"/>
          <w:spacing w:val="0"/>
          <w:sz w:val="19"/>
          <w:szCs w:val="19"/>
          <w:shd w:val="clear" w:fill="FFFFFF"/>
          <w:lang w:eastAsia="zh-CN"/>
        </w:rPr>
        <w:t>、</w:t>
      </w:r>
      <w:r>
        <w:rPr>
          <w:rFonts w:ascii="Segoe UI" w:hAnsi="Segoe UI" w:eastAsia="Segoe UI" w:cs="Segoe UI"/>
          <w:i w:val="0"/>
          <w:caps w:val="0"/>
          <w:color w:val="333333"/>
          <w:spacing w:val="0"/>
          <w:sz w:val="19"/>
          <w:szCs w:val="19"/>
          <w:shd w:val="clear" w:fill="FFFFFF"/>
        </w:rPr>
        <w:t>2、危机爆发期</w:t>
      </w:r>
      <w:r>
        <w:rPr>
          <w:rFonts w:hint="eastAsia" w:ascii="Segoe UI" w:hAnsi="Segoe UI" w:eastAsia="宋体" w:cs="Segoe UI"/>
          <w:i w:val="0"/>
          <w:caps w:val="0"/>
          <w:color w:val="333333"/>
          <w:spacing w:val="0"/>
          <w:sz w:val="19"/>
          <w:szCs w:val="19"/>
          <w:shd w:val="clear" w:fill="FFFFFF"/>
          <w:lang w:eastAsia="zh-CN"/>
        </w:rPr>
        <w:t>、</w:t>
      </w:r>
      <w:r>
        <w:rPr>
          <w:rFonts w:ascii="Segoe UI" w:hAnsi="Segoe UI" w:eastAsia="Segoe UI" w:cs="Segoe UI"/>
          <w:i w:val="0"/>
          <w:caps w:val="0"/>
          <w:color w:val="333333"/>
          <w:spacing w:val="0"/>
          <w:sz w:val="19"/>
          <w:szCs w:val="19"/>
          <w:shd w:val="clear" w:fill="FFFFFF"/>
        </w:rPr>
        <w:t>3、危机持续期</w:t>
      </w:r>
      <w:r>
        <w:rPr>
          <w:rFonts w:hint="eastAsia" w:ascii="Segoe UI" w:hAnsi="Segoe UI" w:eastAsia="宋体" w:cs="Segoe UI"/>
          <w:i w:val="0"/>
          <w:caps w:val="0"/>
          <w:color w:val="333333"/>
          <w:spacing w:val="0"/>
          <w:sz w:val="19"/>
          <w:szCs w:val="19"/>
          <w:shd w:val="clear" w:fill="FFFFFF"/>
          <w:lang w:eastAsia="zh-CN"/>
        </w:rPr>
        <w:t>、</w:t>
      </w:r>
      <w:r>
        <w:rPr>
          <w:rFonts w:ascii="Segoe UI" w:hAnsi="Segoe UI" w:eastAsia="Segoe UI" w:cs="Segoe UI"/>
          <w:i w:val="0"/>
          <w:caps w:val="0"/>
          <w:color w:val="333333"/>
          <w:spacing w:val="0"/>
          <w:sz w:val="19"/>
          <w:szCs w:val="19"/>
          <w:shd w:val="clear" w:fill="FFFFFF"/>
        </w:rPr>
        <w:t>4、危机解决期</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2、近年来,成为大学校园一大杀手的是()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焦虑症</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疑病症</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恐怖症</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D、 抑郁症</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3、某生患有一种严重的心理疾病,一旦发病起来,</w:t>
      </w:r>
      <w:r>
        <w:rPr>
          <w:rFonts w:hint="eastAsia" w:ascii="宋体" w:hAnsi="宋体" w:eastAsia="宋体" w:cs="宋体"/>
          <w:kern w:val="0"/>
          <w:sz w:val="24"/>
          <w:szCs w:val="24"/>
          <w:highlight w:val="yellow"/>
        </w:rPr>
        <w:t>情绪会异常兴奋或低落,或兴奋与低落交替出现</w:t>
      </w:r>
      <w:r>
        <w:rPr>
          <w:rFonts w:hint="eastAsia" w:ascii="宋体" w:hAnsi="宋体" w:eastAsia="宋体" w:cs="宋体"/>
          <w:kern w:val="0"/>
          <w:sz w:val="24"/>
          <w:szCs w:val="24"/>
          <w:highlight w:val="none"/>
        </w:rPr>
        <w:t>。请问该生患有什么心理疾病?()</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反应性精神病</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B、 情感性精神障碍</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精神分裂症</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人格障碍</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4、属于</w:t>
      </w:r>
      <w:r>
        <w:rPr>
          <w:rFonts w:hint="eastAsia" w:ascii="宋体" w:hAnsi="宋体" w:eastAsia="宋体" w:cs="宋体"/>
          <w:kern w:val="0"/>
          <w:sz w:val="24"/>
          <w:szCs w:val="24"/>
          <w:highlight w:val="yellow"/>
        </w:rPr>
        <w:t>慢性疾病</w:t>
      </w:r>
      <w:r>
        <w:rPr>
          <w:rFonts w:hint="eastAsia" w:ascii="宋体" w:hAnsi="宋体" w:eastAsia="宋体" w:cs="宋体"/>
          <w:kern w:val="0"/>
          <w:sz w:val="24"/>
          <w:szCs w:val="24"/>
          <w:highlight w:val="none"/>
        </w:rPr>
        <w:t>时的心理反应的是()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焦虑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恐惧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抑郁</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 xml:space="preserve">D、 </w:t>
      </w:r>
      <w:r>
        <w:rPr>
          <w:rFonts w:hint="eastAsia" w:ascii="宋体" w:hAnsi="宋体" w:eastAsia="宋体" w:cs="宋体"/>
          <w:kern w:val="0"/>
          <w:sz w:val="24"/>
          <w:szCs w:val="24"/>
          <w:highlight w:val="yellow"/>
          <w:u w:val="none"/>
        </w:rPr>
        <w:t>性格改变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5、下列说法错误的是()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挫折情境越严重,挫折反应就越强烈</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主体主观上对严重的挫折情境其认知和评价并不严重,其反应就会较轻微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 xml:space="preserve">C、 </w:t>
      </w:r>
      <w:r>
        <w:rPr>
          <w:rFonts w:hint="eastAsia" w:ascii="宋体" w:hAnsi="宋体" w:eastAsia="宋体" w:cs="宋体"/>
          <w:color w:val="5B9BD5" w:themeColor="accent5"/>
          <w:kern w:val="0"/>
          <w:sz w:val="24"/>
          <w:szCs w:val="24"/>
          <w:highlight w:val="none"/>
          <w14:textFill>
            <w14:solidFill>
              <w14:schemeClr w14:val="accent5"/>
            </w14:solidFill>
          </w14:textFill>
        </w:rPr>
        <w:t>并不严重的挫折情境不会引起强烈的情绪反应</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挫折具有两面性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6、下列说法错误的是()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生命教育就是以生命为核心,以教育为手段,倡导认识生命、珍惜生命、尊重生命、爱护生命、享受生命、超越生命的一种提升生命质量、获得生命价值的教育活动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生命教育,就是在生命活动中,通过生命活动和为了生命而进行的教育</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 xml:space="preserve">C、 </w:t>
      </w:r>
      <w:r>
        <w:rPr>
          <w:rFonts w:hint="eastAsia" w:ascii="宋体" w:hAnsi="宋体" w:eastAsia="宋体" w:cs="宋体"/>
          <w:color w:val="5B9BD5" w:themeColor="accent5"/>
          <w:kern w:val="0"/>
          <w:sz w:val="24"/>
          <w:szCs w:val="24"/>
          <w:highlight w:val="none"/>
          <w14:textFill>
            <w14:solidFill>
              <w14:schemeClr w14:val="accent5"/>
            </w14:solidFill>
          </w14:textFill>
        </w:rPr>
        <w:t>生命活动不是实践活动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生命教育是为了生命而进行的教育</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7、心理危机分为()个阶段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2</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3</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C、 4</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5</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8、最能体现和反映</w:t>
      </w:r>
      <w:r>
        <w:rPr>
          <w:rFonts w:hint="eastAsia" w:ascii="宋体" w:hAnsi="宋体" w:eastAsia="宋体" w:cs="宋体"/>
          <w:kern w:val="0"/>
          <w:sz w:val="24"/>
          <w:szCs w:val="24"/>
          <w:highlight w:val="yellow"/>
        </w:rPr>
        <w:t>人的心理调节能力和心理健康状况</w:t>
      </w:r>
      <w:r>
        <w:rPr>
          <w:rFonts w:hint="eastAsia" w:ascii="宋体" w:hAnsi="宋体" w:eastAsia="宋体" w:cs="宋体"/>
          <w:kern w:val="0"/>
          <w:sz w:val="24"/>
          <w:szCs w:val="24"/>
          <w:highlight w:val="none"/>
        </w:rPr>
        <w:t>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环境适应</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自我评价</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C、 人际关系状况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情绪健康</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二、多选题：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1、可用于危机干预的有()</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A、 认知治疗</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B、 行为治疗</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C、 患者中心疗法</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D、 表达支持治疗</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2、属于</w:t>
      </w:r>
      <w:r>
        <w:rPr>
          <w:rFonts w:hint="eastAsia" w:ascii="宋体" w:hAnsi="宋体" w:eastAsia="宋体" w:cs="宋体"/>
          <w:kern w:val="0"/>
          <w:sz w:val="24"/>
          <w:szCs w:val="24"/>
          <w:highlight w:val="yellow"/>
        </w:rPr>
        <w:t>急性</w:t>
      </w:r>
      <w:r>
        <w:rPr>
          <w:rFonts w:hint="eastAsia" w:ascii="宋体" w:hAnsi="宋体" w:eastAsia="宋体" w:cs="宋体"/>
          <w:kern w:val="0"/>
          <w:sz w:val="24"/>
          <w:szCs w:val="24"/>
          <w:highlight w:val="none"/>
        </w:rPr>
        <w:t>疾病时的心理反应的是()</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A、 焦虑</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B、 恐惧</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C、 抑郁</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性格改变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3、心理危机干预的原则:()</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迅速确定要干预的问题,强调以目前的问题为主,并立即采取相应措施</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 xml:space="preserve">B、 </w:t>
      </w:r>
      <w:r>
        <w:rPr>
          <w:rFonts w:hint="eastAsia" w:ascii="宋体" w:hAnsi="宋体" w:eastAsia="宋体" w:cs="宋体"/>
          <w:kern w:val="0"/>
          <w:sz w:val="24"/>
          <w:szCs w:val="24"/>
          <w:highlight w:val="yellow"/>
        </w:rPr>
        <w:t>必须有其家人或朋友</w:t>
      </w:r>
      <w:r>
        <w:rPr>
          <w:rFonts w:hint="eastAsia" w:ascii="宋体" w:hAnsi="宋体" w:eastAsia="宋体" w:cs="宋体"/>
          <w:kern w:val="0"/>
          <w:sz w:val="24"/>
          <w:szCs w:val="24"/>
          <w:highlight w:val="none"/>
        </w:rPr>
        <w:t>参加危机干预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鼓励自信,不要让当事者产生依赖心</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把心理危机作为心理问题处理,而不要作为疾病进行处理</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ABCD</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三、判断题：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1、心理危机分为3个阶段。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错误</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2、健康的概念为:“健康乃是一种在身体上完满的状态。”</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答案： 错误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3、近年来,焦虑症成为大学校园一大杀手。</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错误</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b/>
          <w:bCs/>
          <w:kern w:val="0"/>
          <w:sz w:val="28"/>
          <w:szCs w:val="28"/>
          <w:highlight w:val="none"/>
        </w:rPr>
      </w:pPr>
      <w:r>
        <w:rPr>
          <w:rFonts w:hint="eastAsia" w:ascii="宋体" w:hAnsi="宋体" w:eastAsia="宋体" w:cs="宋体"/>
          <w:b/>
          <w:bCs/>
          <w:kern w:val="0"/>
          <w:sz w:val="28"/>
          <w:szCs w:val="28"/>
          <w:highlight w:val="none"/>
        </w:rPr>
        <w:t>第九章：生涯规划</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color w:val="FF0000"/>
          <w:kern w:val="0"/>
          <w:sz w:val="24"/>
          <w:szCs w:val="24"/>
          <w:highlight w:val="none"/>
        </w:rPr>
        <w:t>一、单选题：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1、()于1909年提出了</w:t>
      </w:r>
      <w:r>
        <w:rPr>
          <w:rFonts w:hint="eastAsia" w:ascii="宋体" w:hAnsi="宋体" w:eastAsia="宋体" w:cs="宋体"/>
          <w:kern w:val="0"/>
          <w:sz w:val="24"/>
          <w:szCs w:val="24"/>
          <w:highlight w:val="yellow"/>
        </w:rPr>
        <w:t>职业规划</w:t>
      </w:r>
      <w:r>
        <w:rPr>
          <w:rFonts w:hint="eastAsia" w:ascii="宋体" w:hAnsi="宋体" w:eastAsia="宋体" w:cs="宋体"/>
          <w:kern w:val="0"/>
          <w:sz w:val="24"/>
          <w:szCs w:val="24"/>
          <w:highlight w:val="none"/>
        </w:rPr>
        <w:t>这个概念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 xml:space="preserve">A、 </w:t>
      </w:r>
      <w:r>
        <w:rPr>
          <w:rFonts w:hint="eastAsia" w:ascii="宋体" w:hAnsi="宋体" w:eastAsia="宋体" w:cs="宋体"/>
          <w:kern w:val="0"/>
          <w:sz w:val="24"/>
          <w:szCs w:val="24"/>
          <w:highlight w:val="yellow"/>
        </w:rPr>
        <w:t>帕森斯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克拉姆</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舒伯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金斯伯格</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w:t>
      </w:r>
      <w:r>
        <w:rPr>
          <w:rFonts w:hint="eastAsia" w:ascii="宋体" w:hAnsi="宋体" w:eastAsia="宋体" w:cs="宋体"/>
          <w:kern w:val="0"/>
          <w:sz w:val="24"/>
          <w:szCs w:val="24"/>
          <w:highlight w:val="yellow"/>
        </w:rPr>
        <w:t>24-45</w:t>
      </w:r>
      <w:r>
        <w:rPr>
          <w:rFonts w:hint="eastAsia" w:ascii="宋体" w:hAnsi="宋体" w:eastAsia="宋体" w:cs="宋体"/>
          <w:kern w:val="0"/>
          <w:sz w:val="24"/>
          <w:szCs w:val="24"/>
          <w:highlight w:val="none"/>
        </w:rPr>
        <w:t>岁这一年龄段属于哪一阶段()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成长阶段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探索阶段</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C、 确定阶段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维持阶段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3、被誉为“职业辅导之父”的是()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 xml:space="preserve">A、 </w:t>
      </w:r>
      <w:r>
        <w:rPr>
          <w:rFonts w:hint="eastAsia" w:ascii="宋体" w:hAnsi="宋体" w:eastAsia="宋体" w:cs="宋体"/>
          <w:kern w:val="0"/>
          <w:sz w:val="24"/>
          <w:szCs w:val="24"/>
          <w:highlight w:val="yellow"/>
        </w:rPr>
        <w:t>帕森斯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舒伯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波孟</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凯利</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4、毕业生对自己的能力和品质评价过低,属于什么问题()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抑郁消沉</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人际交往困难</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w:t>
      </w:r>
      <w:r>
        <w:rPr>
          <w:rFonts w:hint="eastAsia" w:ascii="宋体" w:hAnsi="宋体" w:eastAsia="宋体" w:cs="宋体"/>
          <w:kern w:val="0"/>
          <w:sz w:val="24"/>
          <w:szCs w:val="24"/>
          <w:highlight w:val="yellow"/>
        </w:rPr>
        <w:t xml:space="preserve"> 自我认知缺失</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谨小慎微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6、就业指导课的核心内容是()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职业</w:t>
      </w:r>
      <w:r>
        <w:rPr>
          <w:rFonts w:hint="eastAsia" w:ascii="宋体" w:hAnsi="宋体" w:eastAsia="宋体" w:cs="宋体"/>
          <w:kern w:val="0"/>
          <w:sz w:val="24"/>
          <w:szCs w:val="24"/>
          <w:highlight w:val="yellow"/>
        </w:rPr>
        <w:t>生涯</w:t>
      </w:r>
      <w:r>
        <w:rPr>
          <w:rFonts w:hint="eastAsia" w:ascii="宋体" w:hAnsi="宋体" w:eastAsia="宋体" w:cs="宋体"/>
          <w:kern w:val="0"/>
          <w:sz w:val="24"/>
          <w:szCs w:val="24"/>
          <w:highlight w:val="none"/>
        </w:rPr>
        <w:t>规划</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职业发展规划</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生涯路线的选择</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人生目标的修正</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7、</w:t>
      </w:r>
      <w:r>
        <w:rPr>
          <w:rFonts w:hint="eastAsia" w:ascii="宋体" w:hAnsi="宋体" w:eastAsia="宋体" w:cs="宋体"/>
          <w:kern w:val="0"/>
          <w:sz w:val="24"/>
          <w:szCs w:val="24"/>
          <w:highlight w:val="yellow"/>
        </w:rPr>
        <w:t>职业生涯</w:t>
      </w:r>
      <w:r>
        <w:rPr>
          <w:rFonts w:hint="eastAsia" w:ascii="宋体" w:hAnsi="宋体" w:eastAsia="宋体" w:cs="宋体"/>
          <w:kern w:val="0"/>
          <w:sz w:val="24"/>
          <w:szCs w:val="24"/>
          <w:highlight w:val="none"/>
        </w:rPr>
        <w:t>确定阶段的任务有()</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尝试、变换</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 xml:space="preserve">B、 </w:t>
      </w:r>
      <w:r>
        <w:rPr>
          <w:rFonts w:hint="eastAsia" w:ascii="宋体" w:hAnsi="宋体" w:eastAsia="宋体" w:cs="宋体"/>
          <w:kern w:val="0"/>
          <w:sz w:val="24"/>
          <w:szCs w:val="24"/>
          <w:highlight w:val="yellow"/>
        </w:rPr>
        <w:t>选择、安置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模仿、试验</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转换、确定</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8、以下说法正确的是()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哈维格斯特认为</w:t>
      </w:r>
      <w:r>
        <w:rPr>
          <w:rFonts w:hint="eastAsia" w:ascii="宋体" w:hAnsi="宋体" w:eastAsia="宋体" w:cs="宋体"/>
          <w:kern w:val="0"/>
          <w:sz w:val="24"/>
          <w:szCs w:val="24"/>
          <w:highlight w:val="yellow"/>
        </w:rPr>
        <w:t>发展任务</w:t>
      </w:r>
      <w:r>
        <w:rPr>
          <w:rFonts w:hint="eastAsia" w:ascii="宋体" w:hAnsi="宋体" w:eastAsia="宋体" w:cs="宋体"/>
          <w:kern w:val="0"/>
          <w:sz w:val="24"/>
          <w:szCs w:val="24"/>
          <w:highlight w:val="none"/>
        </w:rPr>
        <w:t>即一个人在发展的某一阶段必须学习的活动,若此项活动成功学会,不仅可以使他感到快乐,而且还会促使他完成以后的发展任务</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哈维格斯特把人的生涯发展分为婴儿期与儿童早期(0至6岁)、青少年期(12至21岁)、成年期(21至40岁)、中年期(40至60岁)和老年期(60岁至死亡)五个阶段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哈维格斯特认为人类天生就有一种能指引自己生活的本能</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综合适应发展理论是克拉姆提出来的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10、职业生涯的</w:t>
      </w:r>
      <w:r>
        <w:rPr>
          <w:rFonts w:hint="eastAsia" w:ascii="宋体" w:hAnsi="宋体" w:eastAsia="宋体" w:cs="宋体"/>
          <w:kern w:val="0"/>
          <w:sz w:val="24"/>
          <w:szCs w:val="24"/>
          <w:highlight w:val="yellow"/>
        </w:rPr>
        <w:t>基础</w:t>
      </w:r>
      <w:r>
        <w:rPr>
          <w:rFonts w:hint="eastAsia" w:ascii="宋体" w:hAnsi="宋体" w:eastAsia="宋体" w:cs="宋体"/>
          <w:kern w:val="0"/>
          <w:sz w:val="24"/>
          <w:szCs w:val="24"/>
          <w:highlight w:val="none"/>
        </w:rPr>
        <w:t>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心理开发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生理开发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智力开发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 xml:space="preserve">D、 </w:t>
      </w:r>
      <w:r>
        <w:rPr>
          <w:rFonts w:hint="eastAsia" w:ascii="宋体" w:hAnsi="宋体" w:eastAsia="宋体" w:cs="宋体"/>
          <w:kern w:val="0"/>
          <w:sz w:val="24"/>
          <w:szCs w:val="24"/>
          <w:highlight w:val="yellow"/>
        </w:rPr>
        <w:t>潜能开发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D</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二、多选题：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1、大学生职业生涯规划发现出的不足有()</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过于理想化</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过于强调专业对口</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热衷于“热门职业”</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忽略职业生涯发展中的难关</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2、职业生涯</w:t>
      </w:r>
      <w:r>
        <w:rPr>
          <w:rFonts w:hint="eastAsia" w:ascii="宋体" w:hAnsi="宋体" w:eastAsia="宋体" w:cs="宋体"/>
          <w:kern w:val="0"/>
          <w:sz w:val="24"/>
          <w:szCs w:val="24"/>
          <w:highlight w:val="yellow"/>
        </w:rPr>
        <w:t>探索阶段</w:t>
      </w:r>
      <w:r>
        <w:rPr>
          <w:rFonts w:hint="eastAsia" w:ascii="宋体" w:hAnsi="宋体" w:eastAsia="宋体" w:cs="宋体"/>
          <w:kern w:val="0"/>
          <w:sz w:val="24"/>
          <w:szCs w:val="24"/>
          <w:highlight w:val="none"/>
        </w:rPr>
        <w:t>包括哪几个成长期()</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能力期</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B、 试验期</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C、 转换期</w:t>
      </w:r>
    </w:p>
    <w:p>
      <w:pPr>
        <w:autoSpaceDE w:val="0"/>
        <w:autoSpaceDN w:val="0"/>
        <w:adjustRightInd w:val="0"/>
        <w:jc w:val="left"/>
        <w:rPr>
          <w:rFonts w:hint="eastAsia" w:ascii="宋体" w:hAnsi="宋体" w:eastAsia="宋体" w:cs="宋体"/>
          <w:kern w:val="0"/>
          <w:sz w:val="24"/>
          <w:szCs w:val="24"/>
          <w:highlight w:val="yellow"/>
        </w:rPr>
      </w:pPr>
      <w:r>
        <w:rPr>
          <w:rFonts w:hint="eastAsia" w:ascii="宋体" w:hAnsi="宋体" w:eastAsia="宋体" w:cs="宋体"/>
          <w:kern w:val="0"/>
          <w:sz w:val="24"/>
          <w:szCs w:val="24"/>
          <w:highlight w:val="yellow"/>
        </w:rPr>
        <w:t>D、 尝试期</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BCD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3、影响大学生</w:t>
      </w:r>
      <w:r>
        <w:rPr>
          <w:rFonts w:hint="eastAsia" w:ascii="宋体" w:hAnsi="宋体" w:eastAsia="宋体" w:cs="宋体"/>
          <w:kern w:val="0"/>
          <w:sz w:val="24"/>
          <w:szCs w:val="24"/>
          <w:highlight w:val="yellow"/>
        </w:rPr>
        <w:t>职业生涯发展</w:t>
      </w:r>
      <w:r>
        <w:rPr>
          <w:rFonts w:hint="eastAsia" w:ascii="宋体" w:hAnsi="宋体" w:eastAsia="宋体" w:cs="宋体"/>
          <w:kern w:val="0"/>
          <w:sz w:val="24"/>
          <w:szCs w:val="24"/>
          <w:highlight w:val="none"/>
        </w:rPr>
        <w:t>与</w:t>
      </w:r>
      <w:r>
        <w:rPr>
          <w:rFonts w:hint="eastAsia" w:ascii="宋体" w:hAnsi="宋体" w:eastAsia="宋体" w:cs="宋体"/>
          <w:kern w:val="0"/>
          <w:sz w:val="24"/>
          <w:szCs w:val="24"/>
          <w:highlight w:val="yellow"/>
        </w:rPr>
        <w:t>规划</w:t>
      </w:r>
      <w:r>
        <w:rPr>
          <w:rFonts w:hint="eastAsia" w:ascii="宋体" w:hAnsi="宋体" w:eastAsia="宋体" w:cs="宋体"/>
          <w:kern w:val="0"/>
          <w:sz w:val="24"/>
          <w:szCs w:val="24"/>
          <w:highlight w:val="none"/>
        </w:rPr>
        <w:t>的原因()</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就业形势严峻</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高等学校缺乏适当的职业生涯指导</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对自我的认识不足</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对外围环境认识的缺失</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4、影响职业生涯发展的</w:t>
      </w:r>
      <w:r>
        <w:rPr>
          <w:rFonts w:hint="eastAsia" w:ascii="宋体" w:hAnsi="宋体" w:eastAsia="宋体" w:cs="宋体"/>
          <w:kern w:val="0"/>
          <w:sz w:val="24"/>
          <w:szCs w:val="24"/>
          <w:highlight w:val="yellow"/>
        </w:rPr>
        <w:t>外部环境</w:t>
      </w:r>
      <w:r>
        <w:rPr>
          <w:rFonts w:hint="eastAsia" w:ascii="宋体" w:hAnsi="宋体" w:eastAsia="宋体" w:cs="宋体"/>
          <w:kern w:val="0"/>
          <w:sz w:val="24"/>
          <w:szCs w:val="24"/>
          <w:highlight w:val="none"/>
        </w:rPr>
        <w:t>因素包括()</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组织的需求</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家庭的期望</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社会的需要</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科技的发展</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ABCD</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三、判断题：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1、在24-25岁这一年龄属于()阶段。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确定；</w:t>
      </w:r>
    </w:p>
    <w:p>
      <w:pPr>
        <w:autoSpaceDE w:val="0"/>
        <w:autoSpaceDN w:val="0"/>
        <w:adjustRightInd w:val="0"/>
        <w:jc w:val="left"/>
        <w:rPr>
          <w:rFonts w:hint="eastAsia" w:ascii="宋体" w:hAnsi="宋体" w:eastAsia="宋体" w:cs="宋体"/>
          <w:color w:val="FF0000"/>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四、填空题：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1、被誉为“职业辅导之父”的是()。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帕森斯；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2、大学生发生多角恋是由于</w:t>
      </w:r>
      <w:r>
        <w:rPr>
          <w:rFonts w:hint="eastAsia" w:ascii="宋体" w:hAnsi="宋体" w:eastAsia="宋体" w:cs="宋体"/>
          <w:kern w:val="0"/>
          <w:sz w:val="24"/>
          <w:szCs w:val="24"/>
          <w:highlight w:val="yellow"/>
        </w:rPr>
        <w:t>择偶标准不明确、()不良、虚荣心强。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择偶动机；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3、就业指导课的核心内容是()。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 xml:space="preserve">答案： </w:t>
      </w:r>
      <w:r>
        <w:rPr>
          <w:rFonts w:hint="eastAsia" w:ascii="宋体" w:hAnsi="宋体" w:eastAsia="宋体" w:cs="宋体"/>
          <w:kern w:val="0"/>
          <w:sz w:val="24"/>
          <w:szCs w:val="24"/>
          <w:highlight w:val="yellow"/>
        </w:rPr>
        <w:t>职业生涯规划</w:t>
      </w:r>
      <w:r>
        <w:rPr>
          <w:rFonts w:hint="eastAsia" w:ascii="宋体" w:hAnsi="宋体" w:eastAsia="宋体" w:cs="宋体"/>
          <w:kern w:val="0"/>
          <w:sz w:val="24"/>
          <w:szCs w:val="24"/>
          <w:highlight w:val="none"/>
        </w:rPr>
        <w:t>；</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4、美国心理学家斯滕伯格的</w:t>
      </w:r>
      <w:r>
        <w:rPr>
          <w:rFonts w:hint="eastAsia" w:ascii="宋体" w:hAnsi="宋体" w:eastAsia="宋体" w:cs="宋体"/>
          <w:kern w:val="0"/>
          <w:sz w:val="24"/>
          <w:szCs w:val="24"/>
          <w:highlight w:val="yellow"/>
        </w:rPr>
        <w:t>爱情三角理论</w:t>
      </w:r>
      <w:r>
        <w:rPr>
          <w:rFonts w:hint="eastAsia" w:ascii="宋体" w:hAnsi="宋体" w:eastAsia="宋体" w:cs="宋体"/>
          <w:kern w:val="0"/>
          <w:sz w:val="24"/>
          <w:szCs w:val="24"/>
          <w:highlight w:val="none"/>
        </w:rPr>
        <w:t>是指</w:t>
      </w:r>
      <w:r>
        <w:rPr>
          <w:rFonts w:hint="eastAsia" w:ascii="宋体" w:hAnsi="宋体" w:eastAsia="宋体" w:cs="宋体"/>
          <w:kern w:val="0"/>
          <w:sz w:val="24"/>
          <w:szCs w:val="24"/>
          <w:highlight w:val="yellow"/>
        </w:rPr>
        <w:t>亲密、激情、()</w:t>
      </w:r>
      <w:r>
        <w:rPr>
          <w:rFonts w:hint="eastAsia" w:ascii="宋体" w:hAnsi="宋体" w:eastAsia="宋体" w:cs="宋体"/>
          <w:kern w:val="0"/>
          <w:sz w:val="24"/>
          <w:szCs w:val="24"/>
          <w:highlight w:val="none"/>
        </w:rPr>
        <w:t>。</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承诺；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5、职业生涯的基础是()。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潜能开发；</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kern w:val="0"/>
          <w:sz w:val="24"/>
          <w:szCs w:val="24"/>
          <w:highlight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rson w15:author="渜">
    <w15:presenceInfo w15:providerId="WPS Office" w15:userId="28378675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g3ZDQzMTRlOGRjNTZhMjczZTE4N2NiNTEzZGZhMmYifQ=="/>
  </w:docVars>
  <w:rsids>
    <w:rsidRoot w:val="002F6C33"/>
    <w:rsid w:val="00044C2B"/>
    <w:rsid w:val="00102532"/>
    <w:rsid w:val="0018157D"/>
    <w:rsid w:val="001B250F"/>
    <w:rsid w:val="0023029E"/>
    <w:rsid w:val="00275293"/>
    <w:rsid w:val="002F6C33"/>
    <w:rsid w:val="002F7CFA"/>
    <w:rsid w:val="00354F2D"/>
    <w:rsid w:val="003A76B1"/>
    <w:rsid w:val="003C25A1"/>
    <w:rsid w:val="00522862"/>
    <w:rsid w:val="00530E10"/>
    <w:rsid w:val="005D2755"/>
    <w:rsid w:val="006D246E"/>
    <w:rsid w:val="00826D46"/>
    <w:rsid w:val="00884043"/>
    <w:rsid w:val="00994FC8"/>
    <w:rsid w:val="00A84F1A"/>
    <w:rsid w:val="00A97937"/>
    <w:rsid w:val="00C51591"/>
    <w:rsid w:val="00DA78FF"/>
    <w:rsid w:val="00E32EF0"/>
    <w:rsid w:val="00FD3938"/>
    <w:rsid w:val="01DF5AB9"/>
    <w:rsid w:val="02695DD6"/>
    <w:rsid w:val="04D4691D"/>
    <w:rsid w:val="09231C25"/>
    <w:rsid w:val="0A11432F"/>
    <w:rsid w:val="0BD36BA7"/>
    <w:rsid w:val="0D6337D3"/>
    <w:rsid w:val="0FED57E3"/>
    <w:rsid w:val="12EE3A7D"/>
    <w:rsid w:val="142C5B55"/>
    <w:rsid w:val="156A36B1"/>
    <w:rsid w:val="170C7C2C"/>
    <w:rsid w:val="1A905531"/>
    <w:rsid w:val="1B2E72F1"/>
    <w:rsid w:val="1DCD1B46"/>
    <w:rsid w:val="216B1FB1"/>
    <w:rsid w:val="22A671D6"/>
    <w:rsid w:val="2458319C"/>
    <w:rsid w:val="25B855BA"/>
    <w:rsid w:val="26312B8A"/>
    <w:rsid w:val="288A1C65"/>
    <w:rsid w:val="290A041F"/>
    <w:rsid w:val="2B1D706C"/>
    <w:rsid w:val="2D1E6D44"/>
    <w:rsid w:val="32087C5A"/>
    <w:rsid w:val="32B53CA7"/>
    <w:rsid w:val="346907FD"/>
    <w:rsid w:val="356148AC"/>
    <w:rsid w:val="3F8E2123"/>
    <w:rsid w:val="401555D6"/>
    <w:rsid w:val="40D80AEA"/>
    <w:rsid w:val="44DF1880"/>
    <w:rsid w:val="456F0B41"/>
    <w:rsid w:val="4A935D24"/>
    <w:rsid w:val="4CFC2C4E"/>
    <w:rsid w:val="4D8E53C8"/>
    <w:rsid w:val="4DB27266"/>
    <w:rsid w:val="4E146674"/>
    <w:rsid w:val="4FDD2F82"/>
    <w:rsid w:val="52094A5B"/>
    <w:rsid w:val="52474B1E"/>
    <w:rsid w:val="53EC38AE"/>
    <w:rsid w:val="5650023B"/>
    <w:rsid w:val="59105490"/>
    <w:rsid w:val="5B701BE1"/>
    <w:rsid w:val="5D681F37"/>
    <w:rsid w:val="5D793546"/>
    <w:rsid w:val="60A16BA2"/>
    <w:rsid w:val="60BD50FF"/>
    <w:rsid w:val="62037CDB"/>
    <w:rsid w:val="63082BD3"/>
    <w:rsid w:val="657252C5"/>
    <w:rsid w:val="68EC1BAC"/>
    <w:rsid w:val="6AE251B6"/>
    <w:rsid w:val="6CB00A5F"/>
    <w:rsid w:val="6E9A369F"/>
    <w:rsid w:val="6ED22545"/>
    <w:rsid w:val="712D08D1"/>
    <w:rsid w:val="72BE53E2"/>
    <w:rsid w:val="74BB77E8"/>
    <w:rsid w:val="77EB3B7E"/>
    <w:rsid w:val="787F1A55"/>
    <w:rsid w:val="7B8A3B67"/>
    <w:rsid w:val="7C857813"/>
    <w:rsid w:val="7E2F44DA"/>
    <w:rsid w:val="7F6B74A8"/>
    <w:rsid w:val="7FFB1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toc 3"/>
    <w:basedOn w:val="1"/>
    <w:next w:val="1"/>
    <w:unhideWhenUsed/>
    <w:qFormat/>
    <w:uiPriority w:val="39"/>
    <w:pPr>
      <w:widowControl/>
      <w:spacing w:after="100" w:line="259" w:lineRule="auto"/>
      <w:ind w:left="440"/>
      <w:jc w:val="left"/>
    </w:pPr>
    <w:rPr>
      <w:rFonts w:cs="Times New Roman"/>
      <w:kern w:val="0"/>
      <w:sz w:val="22"/>
    </w:rPr>
  </w:style>
  <w:style w:type="paragraph" w:styleId="4">
    <w:name w:val="footer"/>
    <w:basedOn w:val="1"/>
    <w:link w:val="16"/>
    <w:unhideWhenUsed/>
    <w:qFormat/>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pPr>
      <w:widowControl/>
      <w:spacing w:after="100" w:line="259" w:lineRule="auto"/>
      <w:jc w:val="left"/>
    </w:pPr>
    <w:rPr>
      <w:rFonts w:cs="Times New Roman"/>
      <w:kern w:val="0"/>
      <w:sz w:val="22"/>
    </w:rPr>
  </w:style>
  <w:style w:type="paragraph" w:styleId="7">
    <w:name w:val="toc 2"/>
    <w:basedOn w:val="1"/>
    <w:next w:val="1"/>
    <w:unhideWhenUsed/>
    <w:qFormat/>
    <w:uiPriority w:val="39"/>
    <w:pPr>
      <w:widowControl/>
      <w:spacing w:after="100" w:line="259" w:lineRule="auto"/>
      <w:ind w:left="220"/>
      <w:jc w:val="left"/>
    </w:pPr>
    <w:rPr>
      <w:rFonts w:cs="Times New Roman"/>
      <w:kern w:val="0"/>
      <w:sz w:val="22"/>
    </w:rPr>
  </w:style>
  <w:style w:type="paragraph" w:styleId="8">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1">
    <w:name w:val="Strong"/>
    <w:basedOn w:val="10"/>
    <w:qFormat/>
    <w:uiPriority w:val="22"/>
    <w:rPr>
      <w:b/>
      <w:bCs/>
    </w:rPr>
  </w:style>
  <w:style w:type="character" w:styleId="12">
    <w:name w:val="Hyperlink"/>
    <w:basedOn w:val="10"/>
    <w:semiHidden/>
    <w:unhideWhenUsed/>
    <w:uiPriority w:val="99"/>
    <w:rPr>
      <w:color w:val="0000FF"/>
      <w:u w:val="single"/>
    </w:rPr>
  </w:style>
  <w:style w:type="character" w:customStyle="1" w:styleId="13">
    <w:name w:val="标题 1 字符"/>
    <w:basedOn w:val="10"/>
    <w:link w:val="2"/>
    <w:qFormat/>
    <w:uiPriority w:val="9"/>
    <w:rPr>
      <w:b/>
      <w:bCs/>
      <w:kern w:val="44"/>
      <w:sz w:val="44"/>
      <w:szCs w:val="44"/>
    </w:rPr>
  </w:style>
  <w:style w:type="paragraph" w:customStyle="1" w:styleId="1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5">
    <w:name w:val="页眉 字符"/>
    <w:basedOn w:val="10"/>
    <w:link w:val="5"/>
    <w:qFormat/>
    <w:uiPriority w:val="99"/>
    <w:rPr>
      <w:sz w:val="18"/>
      <w:szCs w:val="18"/>
    </w:rPr>
  </w:style>
  <w:style w:type="character" w:customStyle="1" w:styleId="16">
    <w:name w:val="页脚 字符"/>
    <w:basedOn w:val="10"/>
    <w:link w:val="4"/>
    <w:qFormat/>
    <w:uiPriority w:val="99"/>
    <w:rPr>
      <w:sz w:val="18"/>
      <w:szCs w:val="18"/>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92BB15-F89F-4DEB-B5FF-39DC4EA11DDD}">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10287</Words>
  <Characters>10526</Characters>
  <Lines>91</Lines>
  <Paragraphs>25</Paragraphs>
  <TotalTime>219</TotalTime>
  <ScaleCrop>false</ScaleCrop>
  <LinksUpToDate>false</LinksUpToDate>
  <CharactersWithSpaces>11145</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2021-04-26T02:56:00Z</dcterms:created>
  <dc:creator>xue_xin@qq.com</dc:creator>
  <cp:lastModifiedBy>渜</cp:lastModifiedBy>
  <dcterms:modified xsi:type="dcterms:W3CDTF">2022-06-26T04:30:02Z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y fmtid="{D5CDD505-2E9C-101B-9397-08002B2CF9AE}" pid="3" name="ICV">
    <vt:lpwstr>4E50A5C4E76C43469F42E37A67ECE932</vt:lpwstr>
  </property>
</Properties>
</file>